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5C3" w:rsidRPr="005D1AC9" w:rsidRDefault="00BA55C3" w:rsidP="00BA55C3">
      <w:pPr>
        <w:spacing w:line="276" w:lineRule="auto"/>
        <w:ind w:left="720" w:hanging="720"/>
        <w:contextualSpacing/>
        <w:jc w:val="both"/>
        <w:rPr>
          <w:rFonts w:ascii="Arial" w:hAnsi="Arial" w:cs="Arial"/>
          <w:b/>
          <w:color w:val="0072C6"/>
          <w:sz w:val="40"/>
          <w:szCs w:val="40"/>
        </w:rPr>
      </w:pPr>
      <w:bookmarkStart w:id="0" w:name="_Toc149721254"/>
      <w:bookmarkStart w:id="1" w:name="_Toc150315341"/>
      <w:bookmarkStart w:id="2" w:name="_Toc150927765"/>
      <w:r w:rsidRPr="005D1AC9">
        <w:rPr>
          <w:rFonts w:ascii="Arial" w:hAnsi="Arial" w:cs="Arial"/>
          <w:b/>
          <w:color w:val="0072C6"/>
          <w:sz w:val="40"/>
          <w:szCs w:val="40"/>
        </w:rPr>
        <w:t>Corporate policy</w:t>
      </w:r>
    </w:p>
    <w:p w:rsidR="00BA55C3" w:rsidRPr="005D1AC9" w:rsidRDefault="00BA55C3" w:rsidP="00BA55C3">
      <w:pPr>
        <w:spacing w:line="276" w:lineRule="auto"/>
        <w:ind w:left="720" w:hanging="720"/>
        <w:contextualSpacing/>
        <w:jc w:val="both"/>
        <w:rPr>
          <w:rFonts w:ascii="Arial" w:hAnsi="Arial" w:cs="Arial"/>
          <w:b/>
          <w:sz w:val="28"/>
          <w:szCs w:val="28"/>
        </w:rPr>
      </w:pPr>
    </w:p>
    <w:p w:rsidR="00BA55C3" w:rsidRPr="005D1AC9" w:rsidRDefault="00BA55C3" w:rsidP="00BA55C3">
      <w:pPr>
        <w:spacing w:line="276" w:lineRule="auto"/>
        <w:ind w:left="720" w:hanging="720"/>
        <w:contextualSpacing/>
        <w:jc w:val="both"/>
        <w:rPr>
          <w:rFonts w:ascii="Arial" w:hAnsi="Arial" w:cs="Arial"/>
          <w:b/>
          <w:color w:val="0072C6"/>
          <w:sz w:val="32"/>
          <w:szCs w:val="32"/>
        </w:rPr>
      </w:pPr>
      <w:r w:rsidRPr="005D1AC9">
        <w:rPr>
          <w:rFonts w:ascii="Arial" w:hAnsi="Arial" w:cs="Arial"/>
          <w:b/>
          <w:color w:val="0072C6"/>
          <w:sz w:val="32"/>
          <w:szCs w:val="32"/>
        </w:rPr>
        <w:t>Anonymisation and Pseudonymisation Standard</w:t>
      </w:r>
    </w:p>
    <w:p w:rsidR="00BA55C3" w:rsidRPr="005D1AC9" w:rsidRDefault="00BA55C3" w:rsidP="00BA55C3">
      <w:pPr>
        <w:spacing w:line="276" w:lineRule="auto"/>
        <w:ind w:left="720" w:hanging="720"/>
        <w:contextualSpacing/>
        <w:jc w:val="both"/>
        <w:rPr>
          <w:rFonts w:ascii="Arial" w:hAnsi="Arial" w:cs="Arial"/>
          <w:b/>
        </w:rPr>
      </w:pPr>
    </w:p>
    <w:p w:rsidR="00BA55C3" w:rsidRPr="005D1AC9" w:rsidRDefault="00BA55C3" w:rsidP="00BA55C3">
      <w:pPr>
        <w:spacing w:line="276" w:lineRule="auto"/>
        <w:ind w:left="720" w:hanging="720"/>
        <w:contextualSpacing/>
        <w:jc w:val="both"/>
        <w:rPr>
          <w:rFonts w:ascii="Arial" w:hAnsi="Arial" w:cs="Arial"/>
          <w:b/>
        </w:rPr>
      </w:pPr>
      <w:r w:rsidRPr="005D1AC9">
        <w:rPr>
          <w:rFonts w:ascii="Arial" w:hAnsi="Arial" w:cs="Arial"/>
          <w:b/>
        </w:rPr>
        <w:t>Issue sheet</w:t>
      </w:r>
    </w:p>
    <w:p w:rsidR="00BA55C3" w:rsidRPr="005D1AC9" w:rsidRDefault="00BA55C3" w:rsidP="00BA55C3">
      <w:pPr>
        <w:spacing w:line="276" w:lineRule="auto"/>
        <w:ind w:left="720" w:hanging="720"/>
        <w:contextualSpacing/>
        <w:jc w:val="both"/>
        <w:rPr>
          <w:rFonts w:ascii="Arial" w:hAnsi="Arial" w:cs="Arial"/>
          <w:b/>
        </w:rPr>
      </w:pPr>
    </w:p>
    <w:tbl>
      <w:tblPr>
        <w:tblW w:w="9639" w:type="dxa"/>
        <w:tblInd w:w="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3544"/>
        <w:gridCol w:w="6095"/>
      </w:tblGrid>
      <w:tr w:rsidR="007B453B" w:rsidRPr="005D1AC9" w:rsidTr="00421A2B">
        <w:trPr>
          <w:trHeight w:val="403"/>
        </w:trPr>
        <w:tc>
          <w:tcPr>
            <w:tcW w:w="3544" w:type="dxa"/>
            <w:vAlign w:val="center"/>
          </w:tcPr>
          <w:p w:rsidR="007B453B" w:rsidRPr="005D1AC9" w:rsidRDefault="007B453B" w:rsidP="00421A2B">
            <w:pPr>
              <w:spacing w:line="276" w:lineRule="auto"/>
              <w:contextualSpacing/>
              <w:rPr>
                <w:rFonts w:ascii="Arial" w:hAnsi="Arial" w:cs="Arial"/>
              </w:rPr>
            </w:pPr>
            <w:r w:rsidRPr="005D1AC9">
              <w:rPr>
                <w:rFonts w:ascii="Arial" w:hAnsi="Arial" w:cs="Arial"/>
              </w:rPr>
              <w:t>Document reference</w:t>
            </w:r>
          </w:p>
        </w:tc>
        <w:tc>
          <w:tcPr>
            <w:tcW w:w="6095" w:type="dxa"/>
          </w:tcPr>
          <w:p w:rsidR="007B453B" w:rsidRPr="005D1AC9" w:rsidRDefault="007B453B" w:rsidP="00393F61">
            <w:pPr>
              <w:spacing w:line="276" w:lineRule="auto"/>
              <w:rPr>
                <w:rFonts w:ascii="Arial" w:hAnsi="Arial" w:cs="Arial"/>
              </w:rPr>
            </w:pPr>
            <w:r w:rsidRPr="005D1AC9">
              <w:rPr>
                <w:rFonts w:ascii="Arial" w:hAnsi="Arial" w:cs="Arial"/>
              </w:rPr>
              <w:t>NHSBSA</w:t>
            </w:r>
            <w:r w:rsidRPr="005D1AC9">
              <w:rPr>
                <w:rFonts w:ascii="Arial" w:hAnsi="Arial" w:cs="Arial"/>
              </w:rPr>
              <w:fldChar w:fldCharType="begin"/>
            </w:r>
            <w:r w:rsidRPr="005D1AC9">
              <w:rPr>
                <w:rFonts w:ascii="Arial" w:hAnsi="Arial" w:cs="Arial"/>
              </w:rPr>
              <w:instrText xml:space="preserve"> FILLIN "DOCUMENT REFERENCE" \* MERGEFORMAT </w:instrText>
            </w:r>
            <w:r w:rsidRPr="005D1AC9">
              <w:rPr>
                <w:rFonts w:ascii="Arial" w:hAnsi="Arial" w:cs="Arial"/>
              </w:rPr>
              <w:fldChar w:fldCharType="separate"/>
            </w:r>
            <w:r w:rsidRPr="005D1AC9">
              <w:rPr>
                <w:rFonts w:ascii="Arial" w:hAnsi="Arial" w:cs="Arial"/>
              </w:rPr>
              <w:t>DPN</w:t>
            </w:r>
            <w:r w:rsidRPr="005D1AC9">
              <w:rPr>
                <w:rFonts w:ascii="Arial" w:hAnsi="Arial" w:cs="Arial"/>
              </w:rPr>
              <w:fldChar w:fldCharType="end"/>
            </w:r>
            <w:r w:rsidR="00393F61" w:rsidRPr="005D1AC9">
              <w:rPr>
                <w:rFonts w:ascii="Arial" w:hAnsi="Arial" w:cs="Arial"/>
              </w:rPr>
              <w:t>005a</w:t>
            </w:r>
          </w:p>
        </w:tc>
      </w:tr>
      <w:tr w:rsidR="007B453B" w:rsidRPr="005D1AC9" w:rsidTr="00421A2B">
        <w:trPr>
          <w:trHeight w:val="403"/>
        </w:trPr>
        <w:tc>
          <w:tcPr>
            <w:tcW w:w="3544" w:type="dxa"/>
            <w:vAlign w:val="center"/>
          </w:tcPr>
          <w:p w:rsidR="007B453B" w:rsidRPr="005D1AC9" w:rsidRDefault="007B453B" w:rsidP="00421A2B">
            <w:pPr>
              <w:spacing w:line="276" w:lineRule="auto"/>
              <w:contextualSpacing/>
              <w:rPr>
                <w:rFonts w:ascii="Arial" w:hAnsi="Arial" w:cs="Arial"/>
              </w:rPr>
            </w:pPr>
            <w:r w:rsidRPr="005D1AC9">
              <w:rPr>
                <w:rFonts w:ascii="Arial" w:hAnsi="Arial" w:cs="Arial"/>
              </w:rPr>
              <w:t>Document location</w:t>
            </w:r>
          </w:p>
        </w:tc>
        <w:tc>
          <w:tcPr>
            <w:tcW w:w="6095" w:type="dxa"/>
          </w:tcPr>
          <w:p w:rsidR="007B453B" w:rsidRPr="005D1AC9" w:rsidRDefault="007B453B" w:rsidP="00393F61">
            <w:pPr>
              <w:spacing w:line="276" w:lineRule="auto"/>
              <w:rPr>
                <w:rFonts w:ascii="Arial" w:hAnsi="Arial" w:cs="Arial"/>
                <w:rPrChange w:id="3" w:author="Chris Gooday" w:date="2020-01-07T14:58:00Z">
                  <w:rPr>
                    <w:rFonts w:ascii="Arial" w:hAnsi="Arial" w:cs="Arial"/>
                  </w:rPr>
                </w:rPrChange>
              </w:rPr>
            </w:pPr>
            <w:r w:rsidRPr="005D1AC9">
              <w:rPr>
                <w:rFonts w:ascii="Arial" w:hAnsi="Arial" w:cs="Arial"/>
                <w:rPrChange w:id="4" w:author="Chris Gooday" w:date="2020-01-07T14:58:00Z">
                  <w:rPr>
                    <w:rFonts w:ascii="Arial" w:hAnsi="Arial" w:cs="Arial"/>
                  </w:rPr>
                </w:rPrChange>
              </w:rPr>
              <w:t xml:space="preserve">S:\BSA\IGM\Mng IG\Developing Policy and Strategy\Develop or Review </w:t>
            </w:r>
            <w:r w:rsidR="00393F61" w:rsidRPr="005D1AC9">
              <w:rPr>
                <w:rFonts w:ascii="Arial" w:hAnsi="Arial" w:cs="Arial"/>
                <w:rPrChange w:id="5" w:author="Chris Gooday" w:date="2020-01-07T14:58:00Z">
                  <w:rPr>
                    <w:rFonts w:ascii="Arial" w:hAnsi="Arial" w:cs="Arial"/>
                  </w:rPr>
                </w:rPrChange>
              </w:rPr>
              <w:t>DPA</w:t>
            </w:r>
            <w:r w:rsidRPr="005D1AC9">
              <w:rPr>
                <w:rFonts w:ascii="Arial" w:hAnsi="Arial" w:cs="Arial"/>
                <w:rPrChange w:id="6" w:author="Chris Gooday" w:date="2020-01-07T14:58:00Z">
                  <w:rPr>
                    <w:rFonts w:ascii="Arial" w:hAnsi="Arial" w:cs="Arial"/>
                  </w:rPr>
                </w:rPrChange>
              </w:rPr>
              <w:t xml:space="preserve"> Policy\Current and Final</w:t>
            </w:r>
          </w:p>
        </w:tc>
      </w:tr>
      <w:tr w:rsidR="007B453B" w:rsidRPr="005D1AC9" w:rsidTr="00421A2B">
        <w:trPr>
          <w:trHeight w:val="403"/>
        </w:trPr>
        <w:tc>
          <w:tcPr>
            <w:tcW w:w="3544" w:type="dxa"/>
            <w:vAlign w:val="center"/>
          </w:tcPr>
          <w:p w:rsidR="007B453B" w:rsidRPr="005D1AC9" w:rsidRDefault="007B453B" w:rsidP="00421A2B">
            <w:pPr>
              <w:spacing w:line="276" w:lineRule="auto"/>
              <w:contextualSpacing/>
              <w:rPr>
                <w:rFonts w:ascii="Arial" w:hAnsi="Arial" w:cs="Arial"/>
              </w:rPr>
            </w:pPr>
            <w:r w:rsidRPr="005D1AC9">
              <w:rPr>
                <w:rFonts w:ascii="Arial" w:hAnsi="Arial" w:cs="Arial"/>
              </w:rPr>
              <w:t>Title</w:t>
            </w:r>
          </w:p>
        </w:tc>
        <w:tc>
          <w:tcPr>
            <w:tcW w:w="6095" w:type="dxa"/>
          </w:tcPr>
          <w:p w:rsidR="007B453B" w:rsidRPr="005D1AC9" w:rsidRDefault="007B453B" w:rsidP="0089215F">
            <w:pPr>
              <w:spacing w:line="276" w:lineRule="auto"/>
              <w:rPr>
                <w:rFonts w:ascii="Arial" w:hAnsi="Arial" w:cs="Arial"/>
                <w:rPrChange w:id="7" w:author="Chris Gooday" w:date="2020-01-07T14:58:00Z">
                  <w:rPr>
                    <w:rFonts w:ascii="Arial" w:hAnsi="Arial" w:cs="Arial"/>
                  </w:rPr>
                </w:rPrChange>
              </w:rPr>
            </w:pPr>
            <w:r w:rsidRPr="005D1AC9">
              <w:rPr>
                <w:rFonts w:ascii="Arial" w:hAnsi="Arial" w:cs="Arial"/>
                <w:rPrChange w:id="8" w:author="Chris Gooday" w:date="2020-01-07T14:58:00Z">
                  <w:rPr>
                    <w:rFonts w:ascii="Arial" w:hAnsi="Arial" w:cs="Arial"/>
                  </w:rPr>
                </w:rPrChange>
              </w:rPr>
              <w:t xml:space="preserve">NHS Business Services Authority </w:t>
            </w:r>
            <w:r w:rsidR="0089215F" w:rsidRPr="005D1AC9">
              <w:rPr>
                <w:rFonts w:ascii="Arial" w:hAnsi="Arial" w:cs="Arial"/>
                <w:rPrChange w:id="9" w:author="Chris Gooday" w:date="2020-01-07T14:58:00Z">
                  <w:rPr>
                    <w:rFonts w:ascii="Arial" w:hAnsi="Arial" w:cs="Arial"/>
                  </w:rPr>
                </w:rPrChange>
              </w:rPr>
              <w:t>Anonymisation and Pseudonymisation Standard</w:t>
            </w:r>
          </w:p>
        </w:tc>
      </w:tr>
      <w:tr w:rsidR="007B453B" w:rsidRPr="005D1AC9" w:rsidTr="00421A2B">
        <w:trPr>
          <w:trHeight w:val="403"/>
        </w:trPr>
        <w:tc>
          <w:tcPr>
            <w:tcW w:w="3544" w:type="dxa"/>
            <w:vAlign w:val="center"/>
          </w:tcPr>
          <w:p w:rsidR="007B453B" w:rsidRPr="005D1AC9" w:rsidRDefault="007B453B" w:rsidP="00421A2B">
            <w:pPr>
              <w:spacing w:line="276" w:lineRule="auto"/>
              <w:contextualSpacing/>
              <w:rPr>
                <w:rFonts w:ascii="Arial" w:hAnsi="Arial" w:cs="Arial"/>
              </w:rPr>
            </w:pPr>
            <w:r w:rsidRPr="005D1AC9">
              <w:rPr>
                <w:rFonts w:ascii="Arial" w:hAnsi="Arial" w:cs="Arial"/>
              </w:rPr>
              <w:t>Author</w:t>
            </w:r>
          </w:p>
        </w:tc>
        <w:tc>
          <w:tcPr>
            <w:tcW w:w="6095" w:type="dxa"/>
          </w:tcPr>
          <w:p w:rsidR="007B453B" w:rsidRPr="005D1AC9" w:rsidRDefault="007B453B" w:rsidP="003E55A9">
            <w:pPr>
              <w:spacing w:line="276" w:lineRule="auto"/>
              <w:rPr>
                <w:rFonts w:ascii="Arial" w:hAnsi="Arial" w:cs="Arial"/>
              </w:rPr>
            </w:pPr>
            <w:r w:rsidRPr="005D1AC9">
              <w:rPr>
                <w:rFonts w:ascii="Arial" w:hAnsi="Arial" w:cs="Arial"/>
              </w:rPr>
              <w:fldChar w:fldCharType="begin"/>
            </w:r>
            <w:r w:rsidRPr="005D1AC9">
              <w:rPr>
                <w:rFonts w:ascii="Arial" w:hAnsi="Arial" w:cs="Arial"/>
              </w:rPr>
              <w:instrText xml:space="preserve"> FILLIN "NAME OF AUTHOR" \* MERGEFORMAT </w:instrText>
            </w:r>
            <w:r w:rsidRPr="005D1AC9">
              <w:rPr>
                <w:rFonts w:ascii="Arial" w:hAnsi="Arial" w:cs="Arial"/>
              </w:rPr>
              <w:fldChar w:fldCharType="separate"/>
            </w:r>
            <w:r w:rsidR="003E55A9" w:rsidRPr="005D1AC9">
              <w:rPr>
                <w:rFonts w:ascii="Arial" w:hAnsi="Arial" w:cs="Arial"/>
              </w:rPr>
              <w:t>Chris Gooday</w:t>
            </w:r>
            <w:r w:rsidRPr="005D1AC9">
              <w:rPr>
                <w:rFonts w:ascii="Arial" w:hAnsi="Arial" w:cs="Arial"/>
              </w:rPr>
              <w:fldChar w:fldCharType="end"/>
            </w:r>
          </w:p>
        </w:tc>
      </w:tr>
      <w:tr w:rsidR="007B453B" w:rsidRPr="005D1AC9" w:rsidTr="00421A2B">
        <w:trPr>
          <w:trHeight w:val="403"/>
        </w:trPr>
        <w:tc>
          <w:tcPr>
            <w:tcW w:w="3544" w:type="dxa"/>
            <w:vAlign w:val="center"/>
          </w:tcPr>
          <w:p w:rsidR="007B453B" w:rsidRPr="005D1AC9" w:rsidRDefault="007B453B" w:rsidP="00421A2B">
            <w:pPr>
              <w:spacing w:line="276" w:lineRule="auto"/>
              <w:contextualSpacing/>
              <w:rPr>
                <w:rFonts w:ascii="Arial" w:hAnsi="Arial" w:cs="Arial"/>
              </w:rPr>
            </w:pPr>
            <w:r w:rsidRPr="005D1AC9">
              <w:rPr>
                <w:rFonts w:ascii="Arial" w:hAnsi="Arial" w:cs="Arial"/>
              </w:rPr>
              <w:t>Issued to</w:t>
            </w:r>
          </w:p>
        </w:tc>
        <w:tc>
          <w:tcPr>
            <w:tcW w:w="6095" w:type="dxa"/>
          </w:tcPr>
          <w:p w:rsidR="007B453B" w:rsidRPr="005D1AC9" w:rsidRDefault="007B453B" w:rsidP="00421A2B">
            <w:pPr>
              <w:spacing w:line="276" w:lineRule="auto"/>
              <w:rPr>
                <w:rFonts w:ascii="Arial" w:hAnsi="Arial" w:cs="Arial"/>
                <w:rPrChange w:id="10" w:author="Chris Gooday" w:date="2020-01-07T14:58:00Z">
                  <w:rPr>
                    <w:rFonts w:ascii="Arial" w:hAnsi="Arial" w:cs="Arial"/>
                  </w:rPr>
                </w:rPrChange>
              </w:rPr>
            </w:pPr>
            <w:r w:rsidRPr="005D1AC9">
              <w:rPr>
                <w:rFonts w:ascii="Arial" w:hAnsi="Arial" w:cs="Arial"/>
                <w:rPrChange w:id="11" w:author="Chris Gooday" w:date="2020-01-07T14:58:00Z">
                  <w:rPr>
                    <w:rFonts w:ascii="Arial" w:hAnsi="Arial" w:cs="Arial"/>
                  </w:rPr>
                </w:rPrChange>
              </w:rPr>
              <w:t>All NHSBSA staff</w:t>
            </w:r>
          </w:p>
        </w:tc>
      </w:tr>
      <w:tr w:rsidR="007B453B" w:rsidRPr="005D1AC9" w:rsidTr="00421A2B">
        <w:trPr>
          <w:trHeight w:val="403"/>
        </w:trPr>
        <w:tc>
          <w:tcPr>
            <w:tcW w:w="3544" w:type="dxa"/>
            <w:vAlign w:val="center"/>
          </w:tcPr>
          <w:p w:rsidR="007B453B" w:rsidRPr="005D1AC9" w:rsidRDefault="007B453B" w:rsidP="00421A2B">
            <w:pPr>
              <w:spacing w:line="276" w:lineRule="auto"/>
              <w:contextualSpacing/>
              <w:rPr>
                <w:rFonts w:ascii="Arial" w:hAnsi="Arial" w:cs="Arial"/>
              </w:rPr>
            </w:pPr>
            <w:r w:rsidRPr="005D1AC9">
              <w:rPr>
                <w:rFonts w:ascii="Arial" w:hAnsi="Arial" w:cs="Arial"/>
              </w:rPr>
              <w:t>Reason issued</w:t>
            </w:r>
          </w:p>
        </w:tc>
        <w:bookmarkStart w:id="12" w:name="_GoBack"/>
        <w:tc>
          <w:tcPr>
            <w:tcW w:w="6095" w:type="dxa"/>
          </w:tcPr>
          <w:p w:rsidR="007B453B" w:rsidRPr="005D1AC9" w:rsidRDefault="007B453B" w:rsidP="00421A2B">
            <w:pPr>
              <w:spacing w:line="276" w:lineRule="auto"/>
              <w:rPr>
                <w:rFonts w:ascii="Arial" w:hAnsi="Arial" w:cs="Arial"/>
              </w:rPr>
            </w:pPr>
            <w:r w:rsidRPr="005D1AC9">
              <w:rPr>
                <w:rFonts w:ascii="Arial" w:hAnsi="Arial" w:cs="Arial"/>
              </w:rPr>
              <w:fldChar w:fldCharType="begin"/>
            </w:r>
            <w:r w:rsidRPr="005D1AC9">
              <w:rPr>
                <w:rFonts w:ascii="Arial" w:hAnsi="Arial" w:cs="Arial"/>
              </w:rPr>
              <w:instrText xml:space="preserve"> FILLIN "WHY ISSUED" \* MERGEFORMAT </w:instrText>
            </w:r>
            <w:r w:rsidRPr="005D1AC9">
              <w:rPr>
                <w:rFonts w:ascii="Arial" w:hAnsi="Arial" w:cs="Arial"/>
              </w:rPr>
              <w:fldChar w:fldCharType="separate"/>
            </w:r>
            <w:r w:rsidRPr="005D1AC9">
              <w:rPr>
                <w:rFonts w:ascii="Arial" w:hAnsi="Arial" w:cs="Arial"/>
              </w:rPr>
              <w:t xml:space="preserve">For </w:t>
            </w:r>
            <w:r w:rsidRPr="005D1AC9">
              <w:rPr>
                <w:rFonts w:ascii="Arial" w:hAnsi="Arial" w:cs="Arial"/>
              </w:rPr>
              <w:fldChar w:fldCharType="end"/>
            </w:r>
            <w:bookmarkEnd w:id="12"/>
            <w:r w:rsidRPr="005D1AC9">
              <w:rPr>
                <w:rFonts w:ascii="Arial" w:hAnsi="Arial" w:cs="Arial"/>
              </w:rPr>
              <w:t>information / action</w:t>
            </w:r>
          </w:p>
        </w:tc>
      </w:tr>
      <w:tr w:rsidR="007B453B" w:rsidRPr="005D1AC9" w:rsidTr="00421A2B">
        <w:trPr>
          <w:trHeight w:val="403"/>
        </w:trPr>
        <w:tc>
          <w:tcPr>
            <w:tcW w:w="3544" w:type="dxa"/>
            <w:vAlign w:val="center"/>
          </w:tcPr>
          <w:p w:rsidR="007B453B" w:rsidRPr="005D1AC9" w:rsidRDefault="007B453B" w:rsidP="00421A2B">
            <w:pPr>
              <w:spacing w:line="276" w:lineRule="auto"/>
              <w:contextualSpacing/>
              <w:rPr>
                <w:rFonts w:ascii="Arial" w:hAnsi="Arial" w:cs="Arial"/>
              </w:rPr>
            </w:pPr>
            <w:r w:rsidRPr="005D1AC9">
              <w:rPr>
                <w:rFonts w:ascii="Arial" w:hAnsi="Arial" w:cs="Arial"/>
              </w:rPr>
              <w:t>Last reviewed</w:t>
            </w:r>
          </w:p>
        </w:tc>
        <w:tc>
          <w:tcPr>
            <w:tcW w:w="6095" w:type="dxa"/>
          </w:tcPr>
          <w:p w:rsidR="007B453B" w:rsidRPr="005D1AC9" w:rsidRDefault="003E55A9" w:rsidP="003E55A9">
            <w:pPr>
              <w:spacing w:line="276" w:lineRule="auto"/>
              <w:rPr>
                <w:rFonts w:ascii="Arial" w:hAnsi="Arial" w:cs="Arial"/>
                <w:rPrChange w:id="13" w:author="Chris Gooday" w:date="2020-01-07T14:58:00Z">
                  <w:rPr>
                    <w:rFonts w:ascii="Arial" w:hAnsi="Arial" w:cs="Arial"/>
                  </w:rPr>
                </w:rPrChange>
              </w:rPr>
            </w:pPr>
            <w:r w:rsidRPr="005D1AC9">
              <w:rPr>
                <w:rFonts w:ascii="Arial" w:hAnsi="Arial" w:cs="Arial"/>
                <w:rPrChange w:id="14" w:author="Chris Gooday" w:date="2020-01-07T14:58:00Z">
                  <w:rPr>
                    <w:rFonts w:ascii="Arial" w:hAnsi="Arial" w:cs="Arial"/>
                  </w:rPr>
                </w:rPrChange>
              </w:rPr>
              <w:t>15 April 2019</w:t>
            </w:r>
          </w:p>
        </w:tc>
      </w:tr>
      <w:tr w:rsidR="00BA55C3" w:rsidRPr="005D1AC9" w:rsidTr="00421A2B">
        <w:trPr>
          <w:trHeight w:val="403"/>
        </w:trPr>
        <w:tc>
          <w:tcPr>
            <w:tcW w:w="3544" w:type="dxa"/>
            <w:vAlign w:val="center"/>
          </w:tcPr>
          <w:p w:rsidR="00BA55C3" w:rsidRPr="005D1AC9" w:rsidRDefault="00BA55C3" w:rsidP="00421A2B">
            <w:pPr>
              <w:spacing w:line="276" w:lineRule="auto"/>
              <w:contextualSpacing/>
              <w:rPr>
                <w:rFonts w:ascii="Arial" w:hAnsi="Arial" w:cs="Arial"/>
              </w:rPr>
            </w:pPr>
            <w:r w:rsidRPr="005D1AC9">
              <w:rPr>
                <w:rFonts w:ascii="Arial" w:hAnsi="Arial" w:cs="Arial"/>
              </w:rPr>
              <w:t>Date of Equality Assessment</w:t>
            </w:r>
          </w:p>
        </w:tc>
        <w:tc>
          <w:tcPr>
            <w:tcW w:w="6095" w:type="dxa"/>
            <w:vAlign w:val="center"/>
          </w:tcPr>
          <w:p w:rsidR="00BA55C3" w:rsidRPr="005D1AC9" w:rsidRDefault="00BA55C3" w:rsidP="00421A2B">
            <w:pPr>
              <w:spacing w:line="276" w:lineRule="auto"/>
              <w:contextualSpacing/>
              <w:rPr>
                <w:rFonts w:ascii="Arial" w:hAnsi="Arial" w:cs="Arial"/>
                <w:rPrChange w:id="15" w:author="Chris Gooday" w:date="2020-01-07T14:58:00Z">
                  <w:rPr>
                    <w:rFonts w:ascii="Arial" w:hAnsi="Arial" w:cs="Arial"/>
                  </w:rPr>
                </w:rPrChange>
              </w:rPr>
            </w:pPr>
            <w:r w:rsidRPr="005D1AC9">
              <w:rPr>
                <w:rFonts w:ascii="Arial" w:hAnsi="Arial" w:cs="Arial"/>
                <w:rPrChange w:id="16" w:author="Chris Gooday" w:date="2020-01-07T14:58:00Z">
                  <w:rPr>
                    <w:rFonts w:ascii="Arial" w:hAnsi="Arial" w:cs="Arial"/>
                  </w:rPr>
                </w:rPrChange>
              </w:rPr>
              <w:t>N/A</w:t>
            </w:r>
          </w:p>
        </w:tc>
      </w:tr>
      <w:tr w:rsidR="00BA55C3" w:rsidRPr="005D1AC9" w:rsidTr="00421A2B">
        <w:trPr>
          <w:trHeight w:val="403"/>
        </w:trPr>
        <w:tc>
          <w:tcPr>
            <w:tcW w:w="3544" w:type="dxa"/>
            <w:vAlign w:val="center"/>
          </w:tcPr>
          <w:p w:rsidR="00BA55C3" w:rsidRPr="005D1AC9" w:rsidRDefault="00BA55C3" w:rsidP="00421A2B">
            <w:pPr>
              <w:spacing w:line="276" w:lineRule="auto"/>
              <w:contextualSpacing/>
              <w:rPr>
                <w:rFonts w:ascii="Arial" w:hAnsi="Arial" w:cs="Arial"/>
              </w:rPr>
            </w:pPr>
            <w:r w:rsidRPr="005D1AC9">
              <w:rPr>
                <w:rFonts w:ascii="Arial" w:hAnsi="Arial" w:cs="Arial"/>
              </w:rPr>
              <w:t>Date of Fraud Review</w:t>
            </w:r>
          </w:p>
        </w:tc>
        <w:tc>
          <w:tcPr>
            <w:tcW w:w="6095" w:type="dxa"/>
            <w:vAlign w:val="center"/>
          </w:tcPr>
          <w:p w:rsidR="00BA55C3" w:rsidRPr="005D1AC9" w:rsidRDefault="00BA55C3" w:rsidP="00421A2B">
            <w:pPr>
              <w:spacing w:line="276" w:lineRule="auto"/>
              <w:contextualSpacing/>
              <w:rPr>
                <w:rFonts w:ascii="Arial" w:hAnsi="Arial" w:cs="Arial"/>
                <w:rPrChange w:id="17" w:author="Chris Gooday" w:date="2020-01-07T14:58:00Z">
                  <w:rPr>
                    <w:rFonts w:ascii="Arial" w:hAnsi="Arial" w:cs="Arial"/>
                  </w:rPr>
                </w:rPrChange>
              </w:rPr>
            </w:pPr>
            <w:r w:rsidRPr="005D1AC9">
              <w:rPr>
                <w:rFonts w:ascii="Arial" w:hAnsi="Arial" w:cs="Arial"/>
                <w:rPrChange w:id="18" w:author="Chris Gooday" w:date="2020-01-07T14:58:00Z">
                  <w:rPr>
                    <w:rFonts w:ascii="Arial" w:hAnsi="Arial" w:cs="Arial"/>
                  </w:rPr>
                </w:rPrChange>
              </w:rPr>
              <w:t>N/A</w:t>
            </w:r>
          </w:p>
        </w:tc>
      </w:tr>
    </w:tbl>
    <w:p w:rsidR="00BA55C3" w:rsidRPr="005D1AC9" w:rsidRDefault="00BA55C3" w:rsidP="00BA55C3">
      <w:pPr>
        <w:spacing w:line="276" w:lineRule="auto"/>
        <w:contextualSpacing/>
        <w:rPr>
          <w:rFonts w:ascii="Arial" w:hAnsi="Arial" w:cs="Arial"/>
          <w:b/>
          <w:color w:val="0072C6"/>
        </w:rPr>
      </w:pPr>
    </w:p>
    <w:p w:rsidR="00BA55C3" w:rsidRPr="005D1AC9" w:rsidRDefault="00BA55C3" w:rsidP="00BA55C3">
      <w:pPr>
        <w:spacing w:line="276" w:lineRule="auto"/>
        <w:contextualSpacing/>
        <w:rPr>
          <w:rFonts w:ascii="Arial" w:hAnsi="Arial" w:cs="Arial"/>
          <w:b/>
          <w:rPrChange w:id="19" w:author="Chris Gooday" w:date="2020-01-07T14:58:00Z">
            <w:rPr>
              <w:rFonts w:ascii="Arial" w:hAnsi="Arial" w:cs="Arial"/>
              <w:b/>
            </w:rPr>
          </w:rPrChange>
        </w:rPr>
      </w:pPr>
      <w:r w:rsidRPr="005D1AC9">
        <w:rPr>
          <w:rFonts w:ascii="Arial" w:hAnsi="Arial" w:cs="Arial"/>
          <w:b/>
          <w:rPrChange w:id="20" w:author="Chris Gooday" w:date="2020-01-07T14:58:00Z">
            <w:rPr>
              <w:rFonts w:ascii="Arial" w:hAnsi="Arial" w:cs="Arial"/>
              <w:b/>
            </w:rPr>
          </w:rPrChange>
        </w:rPr>
        <w:t>Revision details</w:t>
      </w:r>
    </w:p>
    <w:p w:rsidR="00BA55C3" w:rsidRPr="005D1AC9" w:rsidRDefault="00BA55C3" w:rsidP="00BA55C3">
      <w:pPr>
        <w:spacing w:line="276" w:lineRule="auto"/>
        <w:contextualSpacing/>
        <w:rPr>
          <w:rFonts w:ascii="Arial" w:hAnsi="Arial" w:cs="Arial"/>
          <w:b/>
          <w:color w:val="0072C6"/>
          <w:rPrChange w:id="21" w:author="Chris Gooday" w:date="2020-01-07T14:58:00Z">
            <w:rPr>
              <w:rFonts w:ascii="Arial" w:hAnsi="Arial" w:cs="Arial"/>
              <w:b/>
              <w:color w:val="0072C6"/>
            </w:rPr>
          </w:rPrChange>
        </w:rPr>
      </w:pPr>
    </w:p>
    <w:tbl>
      <w:tblPr>
        <w:tblW w:w="9639" w:type="dxa"/>
        <w:tblInd w:w="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277"/>
        <w:gridCol w:w="1842"/>
        <w:gridCol w:w="1701"/>
        <w:gridCol w:w="39"/>
        <w:gridCol w:w="1802"/>
        <w:gridCol w:w="2978"/>
      </w:tblGrid>
      <w:tr w:rsidR="00BA55C3" w:rsidRPr="005D1AC9" w:rsidTr="006D6148">
        <w:trPr>
          <w:trHeight w:val="403"/>
        </w:trPr>
        <w:tc>
          <w:tcPr>
            <w:tcW w:w="1277" w:type="dxa"/>
            <w:vAlign w:val="center"/>
          </w:tcPr>
          <w:p w:rsidR="00BA55C3" w:rsidRPr="005D1AC9" w:rsidRDefault="00BA55C3" w:rsidP="00421A2B">
            <w:pPr>
              <w:spacing w:line="276" w:lineRule="auto"/>
              <w:contextualSpacing/>
              <w:rPr>
                <w:rFonts w:ascii="Arial" w:hAnsi="Arial" w:cs="Arial"/>
                <w:b/>
                <w:rPrChange w:id="22" w:author="Chris Gooday" w:date="2020-01-07T14:58:00Z">
                  <w:rPr>
                    <w:rFonts w:ascii="Arial" w:hAnsi="Arial" w:cs="Arial"/>
                    <w:b/>
                  </w:rPr>
                </w:rPrChange>
              </w:rPr>
            </w:pPr>
            <w:r w:rsidRPr="005D1AC9">
              <w:rPr>
                <w:rFonts w:ascii="Arial" w:hAnsi="Arial" w:cs="Arial"/>
                <w:b/>
                <w:rPrChange w:id="23" w:author="Chris Gooday" w:date="2020-01-07T14:58:00Z">
                  <w:rPr>
                    <w:rFonts w:ascii="Arial" w:hAnsi="Arial" w:cs="Arial"/>
                    <w:b/>
                  </w:rPr>
                </w:rPrChange>
              </w:rPr>
              <w:t>Version</w:t>
            </w:r>
          </w:p>
        </w:tc>
        <w:tc>
          <w:tcPr>
            <w:tcW w:w="1842" w:type="dxa"/>
            <w:vAlign w:val="center"/>
          </w:tcPr>
          <w:p w:rsidR="00BA55C3" w:rsidRPr="005D1AC9" w:rsidRDefault="00BA55C3" w:rsidP="00421A2B">
            <w:pPr>
              <w:spacing w:line="276" w:lineRule="auto"/>
              <w:contextualSpacing/>
              <w:rPr>
                <w:rFonts w:ascii="Arial" w:hAnsi="Arial" w:cs="Arial"/>
                <w:b/>
                <w:rPrChange w:id="24" w:author="Chris Gooday" w:date="2020-01-07T14:58:00Z">
                  <w:rPr>
                    <w:rFonts w:ascii="Arial" w:hAnsi="Arial" w:cs="Arial"/>
                    <w:b/>
                  </w:rPr>
                </w:rPrChange>
              </w:rPr>
            </w:pPr>
            <w:r w:rsidRPr="005D1AC9">
              <w:rPr>
                <w:rFonts w:ascii="Arial" w:hAnsi="Arial" w:cs="Arial"/>
                <w:b/>
                <w:rPrChange w:id="25" w:author="Chris Gooday" w:date="2020-01-07T14:58:00Z">
                  <w:rPr>
                    <w:rFonts w:ascii="Arial" w:hAnsi="Arial" w:cs="Arial"/>
                    <w:b/>
                  </w:rPr>
                </w:rPrChange>
              </w:rPr>
              <w:t>Date</w:t>
            </w:r>
          </w:p>
        </w:tc>
        <w:tc>
          <w:tcPr>
            <w:tcW w:w="1740" w:type="dxa"/>
            <w:gridSpan w:val="2"/>
            <w:vAlign w:val="center"/>
          </w:tcPr>
          <w:p w:rsidR="00BA55C3" w:rsidRPr="005D1AC9" w:rsidRDefault="00BA55C3" w:rsidP="00421A2B">
            <w:pPr>
              <w:spacing w:line="276" w:lineRule="auto"/>
              <w:contextualSpacing/>
              <w:rPr>
                <w:rFonts w:ascii="Arial" w:hAnsi="Arial" w:cs="Arial"/>
                <w:b/>
                <w:rPrChange w:id="26" w:author="Chris Gooday" w:date="2020-01-07T14:58:00Z">
                  <w:rPr>
                    <w:rFonts w:ascii="Arial" w:hAnsi="Arial" w:cs="Arial"/>
                    <w:b/>
                  </w:rPr>
                </w:rPrChange>
              </w:rPr>
            </w:pPr>
            <w:r w:rsidRPr="005D1AC9">
              <w:rPr>
                <w:rFonts w:ascii="Arial" w:hAnsi="Arial" w:cs="Arial"/>
                <w:b/>
                <w:rPrChange w:id="27" w:author="Chris Gooday" w:date="2020-01-07T14:58:00Z">
                  <w:rPr>
                    <w:rFonts w:ascii="Arial" w:hAnsi="Arial" w:cs="Arial"/>
                    <w:b/>
                  </w:rPr>
                </w:rPrChange>
              </w:rPr>
              <w:t>Amended by</w:t>
            </w:r>
          </w:p>
        </w:tc>
        <w:tc>
          <w:tcPr>
            <w:tcW w:w="1802" w:type="dxa"/>
            <w:vAlign w:val="center"/>
          </w:tcPr>
          <w:p w:rsidR="00BA55C3" w:rsidRPr="005D1AC9" w:rsidRDefault="00BA55C3" w:rsidP="00421A2B">
            <w:pPr>
              <w:spacing w:line="276" w:lineRule="auto"/>
              <w:contextualSpacing/>
              <w:rPr>
                <w:rFonts w:ascii="Arial" w:hAnsi="Arial" w:cs="Arial"/>
                <w:b/>
                <w:rPrChange w:id="28" w:author="Chris Gooday" w:date="2020-01-07T14:58:00Z">
                  <w:rPr>
                    <w:rFonts w:ascii="Arial" w:hAnsi="Arial" w:cs="Arial"/>
                    <w:b/>
                  </w:rPr>
                </w:rPrChange>
              </w:rPr>
            </w:pPr>
            <w:r w:rsidRPr="005D1AC9">
              <w:rPr>
                <w:rFonts w:ascii="Arial" w:hAnsi="Arial" w:cs="Arial"/>
                <w:b/>
                <w:rPrChange w:id="29" w:author="Chris Gooday" w:date="2020-01-07T14:58:00Z">
                  <w:rPr>
                    <w:rFonts w:ascii="Arial" w:hAnsi="Arial" w:cs="Arial"/>
                    <w:b/>
                  </w:rPr>
                </w:rPrChange>
              </w:rPr>
              <w:t>Approved by</w:t>
            </w:r>
          </w:p>
        </w:tc>
        <w:tc>
          <w:tcPr>
            <w:tcW w:w="2978" w:type="dxa"/>
            <w:vAlign w:val="center"/>
          </w:tcPr>
          <w:p w:rsidR="00BA55C3" w:rsidRPr="005D1AC9" w:rsidRDefault="00BA55C3" w:rsidP="00421A2B">
            <w:pPr>
              <w:spacing w:line="276" w:lineRule="auto"/>
              <w:contextualSpacing/>
              <w:rPr>
                <w:rFonts w:ascii="Arial" w:hAnsi="Arial" w:cs="Arial"/>
                <w:b/>
                <w:rPrChange w:id="30" w:author="Chris Gooday" w:date="2020-01-07T14:58:00Z">
                  <w:rPr>
                    <w:rFonts w:ascii="Arial" w:hAnsi="Arial" w:cs="Arial"/>
                    <w:b/>
                  </w:rPr>
                </w:rPrChange>
              </w:rPr>
            </w:pPr>
            <w:r w:rsidRPr="005D1AC9">
              <w:rPr>
                <w:rFonts w:ascii="Arial" w:hAnsi="Arial" w:cs="Arial"/>
                <w:b/>
                <w:rPrChange w:id="31" w:author="Chris Gooday" w:date="2020-01-07T14:58:00Z">
                  <w:rPr>
                    <w:rFonts w:ascii="Arial" w:hAnsi="Arial" w:cs="Arial"/>
                    <w:b/>
                  </w:rPr>
                </w:rPrChange>
              </w:rPr>
              <w:t>Details of amendments</w:t>
            </w:r>
          </w:p>
        </w:tc>
      </w:tr>
      <w:tr w:rsidR="007B453B" w:rsidRPr="005D1AC9" w:rsidTr="006D6148">
        <w:tblPrEx>
          <w:tblCellMar>
            <w:top w:w="28" w:type="dxa"/>
            <w:bottom w:w="28" w:type="dxa"/>
          </w:tblCellMar>
        </w:tblPrEx>
        <w:trPr>
          <w:trHeight w:val="403"/>
        </w:trPr>
        <w:tc>
          <w:tcPr>
            <w:tcW w:w="1277" w:type="dxa"/>
          </w:tcPr>
          <w:p w:rsidR="007B453B" w:rsidRPr="005D1AC9" w:rsidRDefault="007B453B" w:rsidP="00421A2B">
            <w:pPr>
              <w:spacing w:line="276" w:lineRule="auto"/>
              <w:rPr>
                <w:rFonts w:ascii="Arial" w:hAnsi="Arial" w:cs="Arial"/>
                <w:sz w:val="20"/>
                <w:szCs w:val="20"/>
              </w:rPr>
            </w:pPr>
            <w:r w:rsidRPr="005D1AC9">
              <w:rPr>
                <w:rFonts w:ascii="Arial" w:hAnsi="Arial" w:cs="Arial"/>
                <w:sz w:val="20"/>
                <w:szCs w:val="20"/>
              </w:rPr>
              <w:t>Initial release</w:t>
            </w:r>
          </w:p>
        </w:tc>
        <w:tc>
          <w:tcPr>
            <w:tcW w:w="1842" w:type="dxa"/>
          </w:tcPr>
          <w:p w:rsidR="007B453B" w:rsidRPr="005D1AC9" w:rsidRDefault="007B453B" w:rsidP="00421A2B">
            <w:pPr>
              <w:spacing w:line="276" w:lineRule="auto"/>
              <w:rPr>
                <w:rFonts w:ascii="Arial" w:hAnsi="Arial" w:cs="Arial"/>
                <w:sz w:val="20"/>
                <w:szCs w:val="20"/>
              </w:rPr>
            </w:pPr>
            <w:r w:rsidRPr="005D1AC9">
              <w:rPr>
                <w:rFonts w:ascii="Arial" w:hAnsi="Arial" w:cs="Arial"/>
                <w:sz w:val="20"/>
                <w:szCs w:val="20"/>
              </w:rPr>
              <w:t>15.11.2017</w:t>
            </w:r>
          </w:p>
        </w:tc>
        <w:tc>
          <w:tcPr>
            <w:tcW w:w="1701" w:type="dxa"/>
          </w:tcPr>
          <w:p w:rsidR="007B453B" w:rsidRPr="005D1AC9" w:rsidRDefault="007B453B" w:rsidP="00421A2B">
            <w:pPr>
              <w:spacing w:line="276" w:lineRule="auto"/>
              <w:rPr>
                <w:rFonts w:ascii="Arial" w:hAnsi="Arial" w:cs="Arial"/>
                <w:sz w:val="20"/>
                <w:szCs w:val="20"/>
                <w:rPrChange w:id="32" w:author="Chris Gooday" w:date="2020-01-07T14:58:00Z">
                  <w:rPr>
                    <w:rFonts w:ascii="Arial" w:hAnsi="Arial" w:cs="Arial"/>
                    <w:sz w:val="20"/>
                    <w:szCs w:val="20"/>
                  </w:rPr>
                </w:rPrChange>
              </w:rPr>
            </w:pPr>
            <w:r w:rsidRPr="005D1AC9">
              <w:rPr>
                <w:rFonts w:ascii="Arial" w:hAnsi="Arial" w:cs="Arial"/>
                <w:sz w:val="20"/>
                <w:szCs w:val="20"/>
                <w:rPrChange w:id="33" w:author="Chris Gooday" w:date="2020-01-07T14:58:00Z">
                  <w:rPr>
                    <w:rFonts w:ascii="Arial" w:hAnsi="Arial" w:cs="Arial"/>
                    <w:sz w:val="20"/>
                    <w:szCs w:val="20"/>
                  </w:rPr>
                </w:rPrChange>
              </w:rPr>
              <w:t>CG</w:t>
            </w:r>
          </w:p>
        </w:tc>
        <w:tc>
          <w:tcPr>
            <w:tcW w:w="1841" w:type="dxa"/>
            <w:gridSpan w:val="2"/>
          </w:tcPr>
          <w:p w:rsidR="007B453B" w:rsidRPr="005D1AC9" w:rsidRDefault="007B453B" w:rsidP="00421A2B">
            <w:pPr>
              <w:spacing w:line="276" w:lineRule="auto"/>
              <w:rPr>
                <w:rFonts w:ascii="Arial" w:hAnsi="Arial" w:cs="Arial"/>
                <w:sz w:val="20"/>
                <w:szCs w:val="20"/>
                <w:rPrChange w:id="34" w:author="Chris Gooday" w:date="2020-01-07T14:58:00Z">
                  <w:rPr>
                    <w:rFonts w:ascii="Arial" w:hAnsi="Arial" w:cs="Arial"/>
                    <w:sz w:val="20"/>
                    <w:szCs w:val="20"/>
                  </w:rPr>
                </w:rPrChange>
              </w:rPr>
            </w:pPr>
            <w:r w:rsidRPr="005D1AC9">
              <w:rPr>
                <w:rFonts w:ascii="Arial" w:hAnsi="Arial" w:cs="Arial"/>
                <w:sz w:val="20"/>
                <w:szCs w:val="20"/>
                <w:rPrChange w:id="35" w:author="Chris Gooday" w:date="2020-01-07T14:58:00Z">
                  <w:rPr>
                    <w:rFonts w:ascii="Arial" w:hAnsi="Arial" w:cs="Arial"/>
                    <w:sz w:val="20"/>
                    <w:szCs w:val="20"/>
                  </w:rPr>
                </w:rPrChange>
              </w:rPr>
              <w:t>APF</w:t>
            </w:r>
          </w:p>
        </w:tc>
        <w:tc>
          <w:tcPr>
            <w:tcW w:w="2978" w:type="dxa"/>
          </w:tcPr>
          <w:p w:rsidR="007B453B" w:rsidRPr="005D1AC9" w:rsidRDefault="007B453B" w:rsidP="0089215F">
            <w:pPr>
              <w:spacing w:line="276" w:lineRule="auto"/>
              <w:rPr>
                <w:rFonts w:ascii="Arial" w:hAnsi="Arial" w:cs="Arial"/>
                <w:sz w:val="20"/>
                <w:szCs w:val="20"/>
                <w:rPrChange w:id="36" w:author="Chris Gooday" w:date="2020-01-07T14:58:00Z">
                  <w:rPr>
                    <w:rFonts w:ascii="Arial" w:hAnsi="Arial" w:cs="Arial"/>
                    <w:sz w:val="20"/>
                    <w:szCs w:val="20"/>
                  </w:rPr>
                </w:rPrChange>
              </w:rPr>
            </w:pPr>
            <w:r w:rsidRPr="005D1AC9">
              <w:rPr>
                <w:rFonts w:ascii="Arial" w:hAnsi="Arial" w:cs="Arial"/>
                <w:sz w:val="20"/>
                <w:szCs w:val="20"/>
                <w:rPrChange w:id="37" w:author="Chris Gooday" w:date="2020-01-07T14:58:00Z">
                  <w:rPr>
                    <w:rFonts w:ascii="Arial" w:hAnsi="Arial" w:cs="Arial"/>
                    <w:sz w:val="20"/>
                    <w:szCs w:val="20"/>
                  </w:rPr>
                </w:rPrChange>
              </w:rPr>
              <w:t xml:space="preserve">Restructure wording from previous Data Protection and </w:t>
            </w:r>
            <w:r w:rsidR="0089215F" w:rsidRPr="005D1AC9">
              <w:rPr>
                <w:rFonts w:ascii="Arial" w:hAnsi="Arial" w:cs="Arial"/>
                <w:sz w:val="20"/>
                <w:szCs w:val="20"/>
                <w:rPrChange w:id="38" w:author="Chris Gooday" w:date="2020-01-07T14:58:00Z">
                  <w:rPr>
                    <w:rFonts w:ascii="Arial" w:hAnsi="Arial" w:cs="Arial"/>
                    <w:sz w:val="20"/>
                    <w:szCs w:val="20"/>
                  </w:rPr>
                </w:rPrChange>
              </w:rPr>
              <w:t>Freedom of Information</w:t>
            </w:r>
            <w:r w:rsidRPr="005D1AC9">
              <w:rPr>
                <w:rFonts w:ascii="Arial" w:hAnsi="Arial" w:cs="Arial"/>
                <w:sz w:val="20"/>
                <w:szCs w:val="20"/>
                <w:rPrChange w:id="39" w:author="Chris Gooday" w:date="2020-01-07T14:58:00Z">
                  <w:rPr>
                    <w:rFonts w:ascii="Arial" w:hAnsi="Arial" w:cs="Arial"/>
                    <w:sz w:val="20"/>
                    <w:szCs w:val="20"/>
                  </w:rPr>
                </w:rPrChange>
              </w:rPr>
              <w:t xml:space="preserve"> Polices to an ISMS Standard</w:t>
            </w:r>
          </w:p>
        </w:tc>
      </w:tr>
      <w:tr w:rsidR="00BA55C3" w:rsidRPr="005D1AC9" w:rsidTr="00761730">
        <w:trPr>
          <w:trHeight w:val="403"/>
        </w:trPr>
        <w:tc>
          <w:tcPr>
            <w:tcW w:w="1277" w:type="dxa"/>
            <w:vAlign w:val="center"/>
          </w:tcPr>
          <w:p w:rsidR="00BA55C3" w:rsidRPr="005D1AC9" w:rsidRDefault="00BA55C3" w:rsidP="00421A2B">
            <w:pPr>
              <w:spacing w:line="276" w:lineRule="auto"/>
              <w:rPr>
                <w:rFonts w:ascii="Arial" w:hAnsi="Arial" w:cs="Arial"/>
                <w:sz w:val="20"/>
                <w:szCs w:val="20"/>
              </w:rPr>
            </w:pPr>
          </w:p>
        </w:tc>
        <w:tc>
          <w:tcPr>
            <w:tcW w:w="1842" w:type="dxa"/>
            <w:vAlign w:val="center"/>
          </w:tcPr>
          <w:p w:rsidR="00BA55C3" w:rsidRPr="005D1AC9" w:rsidRDefault="00AE014C" w:rsidP="00421A2B">
            <w:pPr>
              <w:spacing w:line="276" w:lineRule="auto"/>
              <w:rPr>
                <w:rFonts w:ascii="Arial" w:hAnsi="Arial" w:cs="Arial"/>
                <w:sz w:val="20"/>
                <w:szCs w:val="20"/>
              </w:rPr>
            </w:pPr>
            <w:r w:rsidRPr="005D1AC9">
              <w:rPr>
                <w:rFonts w:ascii="Arial" w:hAnsi="Arial" w:cs="Arial"/>
                <w:sz w:val="20"/>
                <w:szCs w:val="20"/>
              </w:rPr>
              <w:t>25.07.2018</w:t>
            </w:r>
          </w:p>
        </w:tc>
        <w:tc>
          <w:tcPr>
            <w:tcW w:w="1701" w:type="dxa"/>
            <w:vAlign w:val="center"/>
          </w:tcPr>
          <w:p w:rsidR="00BA55C3" w:rsidRPr="005D1AC9" w:rsidRDefault="00AE014C" w:rsidP="00421A2B">
            <w:pPr>
              <w:spacing w:line="276" w:lineRule="auto"/>
              <w:rPr>
                <w:rFonts w:ascii="Arial" w:hAnsi="Arial" w:cs="Arial"/>
                <w:sz w:val="20"/>
                <w:szCs w:val="20"/>
                <w:rPrChange w:id="40" w:author="Chris Gooday" w:date="2020-01-07T14:58:00Z">
                  <w:rPr>
                    <w:rFonts w:ascii="Arial" w:hAnsi="Arial" w:cs="Arial"/>
                    <w:sz w:val="20"/>
                    <w:szCs w:val="20"/>
                  </w:rPr>
                </w:rPrChange>
              </w:rPr>
            </w:pPr>
            <w:r w:rsidRPr="005D1AC9">
              <w:rPr>
                <w:rFonts w:ascii="Arial" w:hAnsi="Arial" w:cs="Arial"/>
                <w:sz w:val="20"/>
                <w:szCs w:val="20"/>
                <w:rPrChange w:id="41" w:author="Chris Gooday" w:date="2020-01-07T14:58:00Z">
                  <w:rPr>
                    <w:rFonts w:ascii="Arial" w:hAnsi="Arial" w:cs="Arial"/>
                    <w:sz w:val="20"/>
                    <w:szCs w:val="20"/>
                  </w:rPr>
                </w:rPrChange>
              </w:rPr>
              <w:t>CG</w:t>
            </w:r>
          </w:p>
        </w:tc>
        <w:tc>
          <w:tcPr>
            <w:tcW w:w="1841" w:type="dxa"/>
            <w:gridSpan w:val="2"/>
            <w:vAlign w:val="center"/>
          </w:tcPr>
          <w:p w:rsidR="00BA55C3" w:rsidRPr="005D1AC9" w:rsidRDefault="00AE014C" w:rsidP="00421A2B">
            <w:pPr>
              <w:spacing w:line="276" w:lineRule="auto"/>
              <w:rPr>
                <w:rFonts w:ascii="Arial" w:hAnsi="Arial" w:cs="Arial"/>
                <w:sz w:val="20"/>
                <w:szCs w:val="20"/>
                <w:rPrChange w:id="42" w:author="Chris Gooday" w:date="2020-01-07T14:58:00Z">
                  <w:rPr>
                    <w:rFonts w:ascii="Arial" w:hAnsi="Arial" w:cs="Arial"/>
                    <w:sz w:val="20"/>
                    <w:szCs w:val="20"/>
                  </w:rPr>
                </w:rPrChange>
              </w:rPr>
            </w:pPr>
            <w:r w:rsidRPr="005D1AC9">
              <w:rPr>
                <w:rFonts w:ascii="Arial" w:hAnsi="Arial" w:cs="Arial"/>
                <w:sz w:val="20"/>
                <w:szCs w:val="20"/>
                <w:rPrChange w:id="43" w:author="Chris Gooday" w:date="2020-01-07T14:58:00Z">
                  <w:rPr>
                    <w:rFonts w:ascii="Arial" w:hAnsi="Arial" w:cs="Arial"/>
                    <w:sz w:val="20"/>
                    <w:szCs w:val="20"/>
                  </w:rPr>
                </w:rPrChange>
              </w:rPr>
              <w:t>GDPR</w:t>
            </w:r>
          </w:p>
        </w:tc>
        <w:tc>
          <w:tcPr>
            <w:tcW w:w="2978" w:type="dxa"/>
            <w:vAlign w:val="center"/>
          </w:tcPr>
          <w:p w:rsidR="00BA55C3" w:rsidRPr="005D1AC9" w:rsidRDefault="00AE014C" w:rsidP="00AE014C">
            <w:pPr>
              <w:spacing w:line="276" w:lineRule="auto"/>
              <w:rPr>
                <w:rFonts w:ascii="Arial" w:hAnsi="Arial" w:cs="Arial"/>
                <w:sz w:val="20"/>
                <w:szCs w:val="20"/>
                <w:rPrChange w:id="44" w:author="Chris Gooday" w:date="2020-01-07T14:58:00Z">
                  <w:rPr>
                    <w:rFonts w:ascii="Arial" w:hAnsi="Arial" w:cs="Arial"/>
                    <w:sz w:val="20"/>
                    <w:szCs w:val="20"/>
                  </w:rPr>
                </w:rPrChange>
              </w:rPr>
            </w:pPr>
            <w:r w:rsidRPr="005D1AC9">
              <w:rPr>
                <w:rFonts w:ascii="Arial" w:hAnsi="Arial" w:cs="Arial"/>
                <w:sz w:val="20"/>
                <w:szCs w:val="20"/>
                <w:rPrChange w:id="45" w:author="Chris Gooday" w:date="2020-01-07T14:58:00Z">
                  <w:rPr>
                    <w:rFonts w:ascii="Arial" w:hAnsi="Arial" w:cs="Arial"/>
                    <w:sz w:val="20"/>
                    <w:szCs w:val="20"/>
                  </w:rPr>
                </w:rPrChange>
              </w:rPr>
              <w:t>Amended as name, address, postcode and DOB can normally only be used as an identifier when combined together</w:t>
            </w:r>
          </w:p>
        </w:tc>
      </w:tr>
      <w:tr w:rsidR="00BA55C3" w:rsidRPr="005D1AC9" w:rsidTr="00761730">
        <w:trPr>
          <w:trHeight w:val="403"/>
        </w:trPr>
        <w:tc>
          <w:tcPr>
            <w:tcW w:w="1277" w:type="dxa"/>
          </w:tcPr>
          <w:p w:rsidR="00BA55C3" w:rsidRPr="005D1AC9" w:rsidRDefault="00BA55C3" w:rsidP="00421A2B">
            <w:pPr>
              <w:spacing w:line="276" w:lineRule="auto"/>
              <w:rPr>
                <w:rFonts w:ascii="Arial" w:hAnsi="Arial" w:cs="Arial"/>
                <w:sz w:val="20"/>
                <w:szCs w:val="20"/>
              </w:rPr>
            </w:pPr>
          </w:p>
        </w:tc>
        <w:tc>
          <w:tcPr>
            <w:tcW w:w="1842" w:type="dxa"/>
          </w:tcPr>
          <w:p w:rsidR="00BA55C3" w:rsidRPr="005D1AC9" w:rsidRDefault="00F22B41" w:rsidP="00421A2B">
            <w:pPr>
              <w:spacing w:line="276" w:lineRule="auto"/>
              <w:rPr>
                <w:rFonts w:ascii="Arial" w:hAnsi="Arial" w:cs="Arial"/>
                <w:sz w:val="20"/>
                <w:szCs w:val="20"/>
              </w:rPr>
            </w:pPr>
            <w:r w:rsidRPr="005D1AC9">
              <w:rPr>
                <w:rFonts w:ascii="Arial" w:hAnsi="Arial" w:cs="Arial"/>
                <w:sz w:val="20"/>
                <w:szCs w:val="20"/>
              </w:rPr>
              <w:t>15.04</w:t>
            </w:r>
            <w:r w:rsidR="006D0B7A" w:rsidRPr="005D1AC9">
              <w:rPr>
                <w:rFonts w:ascii="Arial" w:hAnsi="Arial" w:cs="Arial"/>
                <w:sz w:val="20"/>
                <w:szCs w:val="20"/>
              </w:rPr>
              <w:t>.2019</w:t>
            </w:r>
          </w:p>
        </w:tc>
        <w:tc>
          <w:tcPr>
            <w:tcW w:w="1701" w:type="dxa"/>
          </w:tcPr>
          <w:p w:rsidR="00BA55C3" w:rsidRPr="005D1AC9" w:rsidRDefault="006D0B7A" w:rsidP="00421A2B">
            <w:pPr>
              <w:spacing w:line="276" w:lineRule="auto"/>
              <w:rPr>
                <w:rFonts w:ascii="Arial" w:hAnsi="Arial" w:cs="Arial"/>
                <w:sz w:val="20"/>
                <w:szCs w:val="20"/>
                <w:rPrChange w:id="46" w:author="Chris Gooday" w:date="2020-01-07T14:58:00Z">
                  <w:rPr>
                    <w:rFonts w:ascii="Arial" w:hAnsi="Arial" w:cs="Arial"/>
                    <w:sz w:val="20"/>
                    <w:szCs w:val="20"/>
                  </w:rPr>
                </w:rPrChange>
              </w:rPr>
            </w:pPr>
            <w:r w:rsidRPr="005D1AC9">
              <w:rPr>
                <w:rFonts w:ascii="Arial" w:hAnsi="Arial" w:cs="Arial"/>
                <w:sz w:val="20"/>
                <w:szCs w:val="20"/>
                <w:rPrChange w:id="47" w:author="Chris Gooday" w:date="2020-01-07T14:58:00Z">
                  <w:rPr>
                    <w:rFonts w:ascii="Arial" w:hAnsi="Arial" w:cs="Arial"/>
                    <w:sz w:val="20"/>
                    <w:szCs w:val="20"/>
                  </w:rPr>
                </w:rPrChange>
              </w:rPr>
              <w:t>CG</w:t>
            </w:r>
          </w:p>
        </w:tc>
        <w:tc>
          <w:tcPr>
            <w:tcW w:w="1841" w:type="dxa"/>
            <w:gridSpan w:val="2"/>
          </w:tcPr>
          <w:p w:rsidR="00BA55C3" w:rsidRPr="005D1AC9" w:rsidRDefault="00BA55C3" w:rsidP="00421A2B">
            <w:pPr>
              <w:spacing w:line="276" w:lineRule="auto"/>
              <w:rPr>
                <w:rFonts w:ascii="Arial" w:hAnsi="Arial" w:cs="Arial"/>
                <w:sz w:val="20"/>
                <w:szCs w:val="20"/>
                <w:rPrChange w:id="48" w:author="Chris Gooday" w:date="2020-01-07T14:58:00Z">
                  <w:rPr>
                    <w:rFonts w:ascii="Arial" w:hAnsi="Arial" w:cs="Arial"/>
                    <w:sz w:val="20"/>
                    <w:szCs w:val="20"/>
                  </w:rPr>
                </w:rPrChange>
              </w:rPr>
            </w:pPr>
          </w:p>
        </w:tc>
        <w:tc>
          <w:tcPr>
            <w:tcW w:w="2978" w:type="dxa"/>
          </w:tcPr>
          <w:p w:rsidR="00BA55C3" w:rsidRPr="005D1AC9" w:rsidRDefault="006D0B7A" w:rsidP="00421A2B">
            <w:pPr>
              <w:spacing w:line="276" w:lineRule="auto"/>
              <w:rPr>
                <w:rFonts w:ascii="Arial" w:hAnsi="Arial" w:cs="Arial"/>
                <w:sz w:val="20"/>
                <w:szCs w:val="20"/>
                <w:rPrChange w:id="49" w:author="Chris Gooday" w:date="2020-01-07T14:58:00Z">
                  <w:rPr>
                    <w:rFonts w:ascii="Arial" w:hAnsi="Arial" w:cs="Arial"/>
                    <w:sz w:val="20"/>
                    <w:szCs w:val="20"/>
                  </w:rPr>
                </w:rPrChange>
              </w:rPr>
            </w:pPr>
            <w:r w:rsidRPr="005D1AC9">
              <w:rPr>
                <w:rFonts w:ascii="Arial" w:hAnsi="Arial" w:cs="Arial"/>
                <w:sz w:val="20"/>
                <w:szCs w:val="20"/>
                <w:rPrChange w:id="50" w:author="Chris Gooday" w:date="2020-01-07T14:58:00Z">
                  <w:rPr>
                    <w:rFonts w:ascii="Arial" w:hAnsi="Arial" w:cs="Arial"/>
                    <w:sz w:val="20"/>
                    <w:szCs w:val="20"/>
                  </w:rPr>
                </w:rPrChange>
              </w:rPr>
              <w:t>Reflect audit findings</w:t>
            </w:r>
          </w:p>
        </w:tc>
      </w:tr>
      <w:tr w:rsidR="005D1AC9" w:rsidRPr="007B03C1" w:rsidTr="005D1AC9">
        <w:trPr>
          <w:trHeight w:val="403"/>
          <w:ins w:id="51" w:author="Chris Gooday" w:date="2020-01-07T14:58:00Z"/>
        </w:trPr>
        <w:tc>
          <w:tcPr>
            <w:tcW w:w="1277" w:type="dxa"/>
            <w:tcBorders>
              <w:top w:val="single" w:sz="6" w:space="0" w:color="auto"/>
              <w:left w:val="single" w:sz="6" w:space="0" w:color="auto"/>
              <w:bottom w:val="single" w:sz="6" w:space="0" w:color="auto"/>
              <w:right w:val="single" w:sz="6" w:space="0" w:color="auto"/>
            </w:tcBorders>
          </w:tcPr>
          <w:p w:rsidR="005D1AC9" w:rsidRPr="005D1AC9" w:rsidRDefault="005D1AC9" w:rsidP="007B03C1">
            <w:pPr>
              <w:spacing w:line="276" w:lineRule="auto"/>
              <w:rPr>
                <w:ins w:id="52" w:author="Chris Gooday" w:date="2020-01-07T14:58:00Z"/>
                <w:rFonts w:ascii="Arial" w:hAnsi="Arial" w:cs="Arial"/>
                <w:sz w:val="20"/>
                <w:szCs w:val="20"/>
              </w:rPr>
            </w:pPr>
          </w:p>
        </w:tc>
        <w:tc>
          <w:tcPr>
            <w:tcW w:w="1842" w:type="dxa"/>
            <w:tcBorders>
              <w:top w:val="single" w:sz="6" w:space="0" w:color="auto"/>
              <w:left w:val="single" w:sz="6" w:space="0" w:color="auto"/>
              <w:bottom w:val="single" w:sz="6" w:space="0" w:color="auto"/>
              <w:right w:val="single" w:sz="6" w:space="0" w:color="auto"/>
            </w:tcBorders>
          </w:tcPr>
          <w:p w:rsidR="005D1AC9" w:rsidRPr="007B03C1" w:rsidRDefault="005D1AC9" w:rsidP="007B03C1">
            <w:pPr>
              <w:spacing w:line="276" w:lineRule="auto"/>
              <w:rPr>
                <w:ins w:id="53" w:author="Chris Gooday" w:date="2020-01-07T14:58:00Z"/>
                <w:rFonts w:ascii="Arial" w:hAnsi="Arial" w:cs="Arial"/>
                <w:sz w:val="20"/>
                <w:szCs w:val="20"/>
              </w:rPr>
            </w:pPr>
            <w:ins w:id="54" w:author="Chris Gooday" w:date="2020-01-07T14:58:00Z">
              <w:r>
                <w:rPr>
                  <w:rFonts w:ascii="Arial" w:hAnsi="Arial" w:cs="Arial"/>
                  <w:sz w:val="20"/>
                  <w:szCs w:val="20"/>
                </w:rPr>
                <w:t>07.01.2020</w:t>
              </w:r>
            </w:ins>
          </w:p>
        </w:tc>
        <w:tc>
          <w:tcPr>
            <w:tcW w:w="1701" w:type="dxa"/>
            <w:tcBorders>
              <w:top w:val="single" w:sz="6" w:space="0" w:color="auto"/>
              <w:left w:val="single" w:sz="6" w:space="0" w:color="auto"/>
              <w:bottom w:val="single" w:sz="6" w:space="0" w:color="auto"/>
              <w:right w:val="single" w:sz="6" w:space="0" w:color="auto"/>
            </w:tcBorders>
          </w:tcPr>
          <w:p w:rsidR="005D1AC9" w:rsidRPr="007B03C1" w:rsidRDefault="005D1AC9" w:rsidP="007B03C1">
            <w:pPr>
              <w:spacing w:line="276" w:lineRule="auto"/>
              <w:rPr>
                <w:ins w:id="55" w:author="Chris Gooday" w:date="2020-01-07T14:58:00Z"/>
                <w:rFonts w:ascii="Arial" w:hAnsi="Arial" w:cs="Arial"/>
                <w:sz w:val="20"/>
                <w:szCs w:val="20"/>
              </w:rPr>
            </w:pPr>
            <w:ins w:id="56" w:author="Chris Gooday" w:date="2020-01-07T14:58:00Z">
              <w:r w:rsidRPr="007B03C1">
                <w:rPr>
                  <w:rFonts w:ascii="Arial" w:hAnsi="Arial" w:cs="Arial"/>
                  <w:sz w:val="20"/>
                  <w:szCs w:val="20"/>
                </w:rPr>
                <w:t>CG</w:t>
              </w:r>
            </w:ins>
          </w:p>
        </w:tc>
        <w:tc>
          <w:tcPr>
            <w:tcW w:w="1841" w:type="dxa"/>
            <w:gridSpan w:val="2"/>
            <w:tcBorders>
              <w:top w:val="single" w:sz="6" w:space="0" w:color="auto"/>
              <w:left w:val="single" w:sz="6" w:space="0" w:color="auto"/>
              <w:bottom w:val="single" w:sz="6" w:space="0" w:color="auto"/>
              <w:right w:val="single" w:sz="6" w:space="0" w:color="auto"/>
            </w:tcBorders>
          </w:tcPr>
          <w:p w:rsidR="005D1AC9" w:rsidRPr="007B03C1" w:rsidRDefault="005D1AC9" w:rsidP="007B03C1">
            <w:pPr>
              <w:spacing w:line="276" w:lineRule="auto"/>
              <w:rPr>
                <w:ins w:id="57" w:author="Chris Gooday" w:date="2020-01-07T14:58:00Z"/>
                <w:rFonts w:ascii="Arial" w:hAnsi="Arial" w:cs="Arial"/>
                <w:sz w:val="20"/>
                <w:szCs w:val="20"/>
              </w:rPr>
            </w:pPr>
          </w:p>
        </w:tc>
        <w:tc>
          <w:tcPr>
            <w:tcW w:w="2978" w:type="dxa"/>
            <w:tcBorders>
              <w:top w:val="single" w:sz="6" w:space="0" w:color="auto"/>
              <w:left w:val="single" w:sz="6" w:space="0" w:color="auto"/>
              <w:bottom w:val="single" w:sz="6" w:space="0" w:color="auto"/>
              <w:right w:val="single" w:sz="6" w:space="0" w:color="auto"/>
            </w:tcBorders>
          </w:tcPr>
          <w:p w:rsidR="005D1AC9" w:rsidRPr="007B03C1" w:rsidRDefault="005D1AC9" w:rsidP="005D1AC9">
            <w:pPr>
              <w:spacing w:line="276" w:lineRule="auto"/>
              <w:rPr>
                <w:ins w:id="58" w:author="Chris Gooday" w:date="2020-01-07T14:58:00Z"/>
                <w:rFonts w:ascii="Arial" w:hAnsi="Arial" w:cs="Arial"/>
                <w:sz w:val="20"/>
                <w:szCs w:val="20"/>
              </w:rPr>
            </w:pPr>
            <w:ins w:id="59" w:author="Chris Gooday" w:date="2020-01-07T14:58:00Z">
              <w:r w:rsidRPr="007B03C1">
                <w:rPr>
                  <w:rFonts w:ascii="Arial" w:hAnsi="Arial" w:cs="Arial"/>
                  <w:sz w:val="20"/>
                  <w:szCs w:val="20"/>
                </w:rPr>
                <w:t xml:space="preserve">Reflect </w:t>
              </w:r>
            </w:ins>
            <w:ins w:id="60" w:author="Chris Gooday" w:date="2020-01-07T14:59:00Z">
              <w:r>
                <w:rPr>
                  <w:rFonts w:ascii="Arial" w:hAnsi="Arial" w:cs="Arial"/>
                  <w:sz w:val="20"/>
                  <w:szCs w:val="20"/>
                </w:rPr>
                <w:t>review of Statistical Disclosure Controls</w:t>
              </w:r>
            </w:ins>
          </w:p>
        </w:tc>
      </w:tr>
    </w:tbl>
    <w:p w:rsidR="00BA55C3" w:rsidRPr="005D1AC9" w:rsidDel="005D1AC9" w:rsidRDefault="00BA55C3">
      <w:pPr>
        <w:spacing w:after="200" w:line="276" w:lineRule="auto"/>
        <w:rPr>
          <w:ins w:id="61" w:author="Michael Cole" w:date="2019-10-03T09:00:00Z"/>
          <w:del w:id="62" w:author="Chris Gooday" w:date="2020-01-07T14:58:00Z"/>
          <w:rFonts w:ascii="Arial" w:hAnsi="Arial" w:cs="Arial"/>
          <w:b/>
          <w:color w:val="0072C6"/>
        </w:rPr>
      </w:pPr>
      <w:del w:id="63" w:author="Chris Gooday" w:date="2020-01-07T14:58:00Z">
        <w:r w:rsidRPr="005D1AC9" w:rsidDel="005D1AC9">
          <w:rPr>
            <w:rFonts w:ascii="Arial" w:hAnsi="Arial" w:cs="Arial"/>
            <w:b/>
            <w:color w:val="0072C6"/>
          </w:rPr>
          <w:lastRenderedPageBreak/>
          <w:br w:type="page"/>
        </w:r>
      </w:del>
    </w:p>
    <w:p w:rsidR="00F552C0" w:rsidRPr="005D1AC9" w:rsidRDefault="00BF3CE8">
      <w:pPr>
        <w:spacing w:after="200" w:line="276" w:lineRule="auto"/>
        <w:rPr>
          <w:rFonts w:ascii="Arial" w:hAnsi="Arial" w:cs="Arial"/>
          <w:b/>
          <w:color w:val="0072C6"/>
        </w:rPr>
      </w:pPr>
      <w:ins w:id="64" w:author="Chris Gooday" w:date="2020-01-07T14:02:00Z">
        <w:r w:rsidRPr="005D1AC9">
          <w:rPr>
            <w:rFonts w:ascii="Arial" w:hAnsi="Arial" w:cs="Arial"/>
            <w:b/>
            <w:color w:val="0072C6"/>
          </w:rPr>
          <w:lastRenderedPageBreak/>
          <w:t>Scope</w:t>
        </w:r>
      </w:ins>
    </w:p>
    <w:p w:rsidR="00F552C0" w:rsidRPr="005D1AC9" w:rsidRDefault="00F9690A">
      <w:pPr>
        <w:spacing w:after="200" w:line="276" w:lineRule="auto"/>
        <w:rPr>
          <w:ins w:id="65" w:author="Chris Gooday" w:date="2020-01-07T14:56:00Z"/>
          <w:rFonts w:ascii="Arial" w:hAnsi="Arial" w:cs="Arial"/>
        </w:rPr>
      </w:pPr>
      <w:ins w:id="66" w:author="Chris Gooday" w:date="2020-01-07T14:55:00Z">
        <w:r w:rsidRPr="005D1AC9">
          <w:rPr>
            <w:rFonts w:ascii="Arial" w:hAnsi="Arial" w:cs="Arial"/>
          </w:rPr>
          <w:t>T</w:t>
        </w:r>
      </w:ins>
      <w:ins w:id="67" w:author="Chris Gooday" w:date="2020-01-07T14:56:00Z">
        <w:r w:rsidR="005D1AC9" w:rsidRPr="005D1AC9">
          <w:rPr>
            <w:rFonts w:ascii="Arial" w:hAnsi="Arial" w:cs="Arial"/>
          </w:rPr>
          <w:t>h</w:t>
        </w:r>
      </w:ins>
      <w:ins w:id="68" w:author="Chris Gooday" w:date="2020-01-07T14:01:00Z">
        <w:r w:rsidR="00BF3CE8" w:rsidRPr="005D1AC9">
          <w:rPr>
            <w:rFonts w:ascii="Arial" w:hAnsi="Arial" w:cs="Arial"/>
          </w:rPr>
          <w:t xml:space="preserve">is standard </w:t>
        </w:r>
      </w:ins>
      <w:ins w:id="69" w:author="Chris Gooday" w:date="2020-01-07T14:52:00Z">
        <w:r w:rsidRPr="005D1AC9">
          <w:rPr>
            <w:rFonts w:ascii="Arial" w:hAnsi="Arial" w:cs="Arial"/>
          </w:rPr>
          <w:t>covers</w:t>
        </w:r>
      </w:ins>
      <w:ins w:id="70" w:author="Chris Gooday" w:date="2020-01-07T14:01:00Z">
        <w:r w:rsidR="00BF3CE8" w:rsidRPr="005D1AC9">
          <w:rPr>
            <w:rFonts w:ascii="Arial" w:hAnsi="Arial" w:cs="Arial"/>
          </w:rPr>
          <w:t xml:space="preserve"> </w:t>
        </w:r>
      </w:ins>
      <w:ins w:id="71" w:author="Chris Gooday" w:date="2020-01-07T15:00:00Z">
        <w:r w:rsidR="005D1AC9">
          <w:rPr>
            <w:rFonts w:ascii="Arial" w:hAnsi="Arial" w:cs="Arial"/>
          </w:rPr>
          <w:t xml:space="preserve">how the risks of </w:t>
        </w:r>
      </w:ins>
      <w:ins w:id="72" w:author="Chris Gooday" w:date="2020-01-07T14:01:00Z">
        <w:r w:rsidR="00BF3CE8" w:rsidRPr="005D1AC9">
          <w:rPr>
            <w:rFonts w:ascii="Arial" w:hAnsi="Arial" w:cs="Arial"/>
          </w:rPr>
          <w:t>the id</w:t>
        </w:r>
      </w:ins>
      <w:ins w:id="73" w:author="Chris Gooday" w:date="2020-01-07T14:03:00Z">
        <w:r w:rsidR="00BF3CE8" w:rsidRPr="005D1AC9">
          <w:rPr>
            <w:rFonts w:ascii="Arial" w:hAnsi="Arial" w:cs="Arial"/>
          </w:rPr>
          <w:t>entification</w:t>
        </w:r>
      </w:ins>
      <w:ins w:id="74" w:author="Chris Gooday" w:date="2020-01-07T14:01:00Z">
        <w:r w:rsidR="00BF3CE8" w:rsidRPr="005D1AC9">
          <w:rPr>
            <w:rFonts w:ascii="Arial" w:hAnsi="Arial" w:cs="Arial"/>
          </w:rPr>
          <w:t xml:space="preserve"> of individuals and organisations</w:t>
        </w:r>
      </w:ins>
      <w:ins w:id="75" w:author="Chris Gooday" w:date="2020-01-07T15:00:00Z">
        <w:r w:rsidR="005D1AC9">
          <w:rPr>
            <w:rFonts w:ascii="Arial" w:hAnsi="Arial" w:cs="Arial"/>
          </w:rPr>
          <w:t xml:space="preserve"> from information are considered</w:t>
        </w:r>
      </w:ins>
      <w:ins w:id="76" w:author="Chris Gooday" w:date="2020-01-07T14:01:00Z">
        <w:r w:rsidR="00BF3CE8" w:rsidRPr="005D1AC9">
          <w:rPr>
            <w:rFonts w:ascii="Arial" w:hAnsi="Arial" w:cs="Arial"/>
          </w:rPr>
          <w:t xml:space="preserve"> </w:t>
        </w:r>
      </w:ins>
    </w:p>
    <w:p w:rsidR="005D1AC9" w:rsidRPr="005D1AC9" w:rsidRDefault="005D1AC9">
      <w:pPr>
        <w:spacing w:after="200" w:line="276" w:lineRule="auto"/>
        <w:rPr>
          <w:rFonts w:ascii="Arial" w:hAnsi="Arial" w:cs="Arial"/>
          <w:color w:val="0072C6"/>
          <w:rPrChange w:id="77" w:author="Chris Gooday" w:date="2020-01-07T14:58:00Z">
            <w:rPr>
              <w:rFonts w:ascii="Arial" w:hAnsi="Arial" w:cs="Arial"/>
              <w:color w:val="0072C6"/>
            </w:rPr>
          </w:rPrChange>
        </w:rPr>
      </w:pPr>
      <w:ins w:id="78" w:author="Chris Gooday" w:date="2020-01-07T14:56:00Z">
        <w:r w:rsidRPr="005D1AC9">
          <w:rPr>
            <w:rFonts w:ascii="Arial" w:hAnsi="Arial" w:cs="Arial"/>
            <w:color w:val="0072C6"/>
          </w:rPr>
          <w:t xml:space="preserve">It can be applied to </w:t>
        </w:r>
      </w:ins>
      <w:ins w:id="79" w:author="Chris Gooday" w:date="2020-01-07T14:58:00Z">
        <w:r w:rsidRPr="005D1AC9">
          <w:rPr>
            <w:rFonts w:ascii="Arial" w:hAnsi="Arial" w:cs="Arial"/>
            <w:color w:val="0072C6"/>
          </w:rPr>
          <w:t>quantitative</w:t>
        </w:r>
      </w:ins>
      <w:ins w:id="80" w:author="Chris Gooday" w:date="2020-01-07T14:56:00Z">
        <w:r w:rsidRPr="005D1AC9">
          <w:rPr>
            <w:rFonts w:ascii="Arial" w:hAnsi="Arial" w:cs="Arial"/>
            <w:color w:val="0072C6"/>
          </w:rPr>
          <w:t xml:space="preserve"> data as well as </w:t>
        </w:r>
      </w:ins>
      <w:ins w:id="81" w:author="Chris Gooday" w:date="2020-01-07T14:58:00Z">
        <w:r w:rsidRPr="005D1AC9">
          <w:rPr>
            <w:rFonts w:ascii="Arial" w:hAnsi="Arial" w:cs="Arial"/>
            <w:color w:val="0072C6"/>
          </w:rPr>
          <w:t>qualitative</w:t>
        </w:r>
      </w:ins>
      <w:ins w:id="82" w:author="Chris Gooday" w:date="2020-01-07T14:56:00Z">
        <w:r w:rsidRPr="005D1AC9">
          <w:rPr>
            <w:rFonts w:ascii="Arial" w:hAnsi="Arial" w:cs="Arial"/>
            <w:color w:val="0072C6"/>
          </w:rPr>
          <w:t xml:space="preserve"> data such as free text</w:t>
        </w:r>
      </w:ins>
      <w:ins w:id="83" w:author="Chris Gooday" w:date="2020-01-07T14:57:00Z">
        <w:r w:rsidRPr="005D1AC9">
          <w:rPr>
            <w:rFonts w:ascii="Arial" w:hAnsi="Arial" w:cs="Arial"/>
            <w:color w:val="0072C6"/>
          </w:rPr>
          <w:t xml:space="preserve"> comments</w:t>
        </w:r>
      </w:ins>
      <w:ins w:id="84" w:author="Chris Gooday" w:date="2020-01-07T14:56:00Z">
        <w:r w:rsidRPr="005D1AC9">
          <w:rPr>
            <w:rFonts w:ascii="Arial" w:hAnsi="Arial" w:cs="Arial"/>
            <w:color w:val="0072C6"/>
            <w:rPrChange w:id="85" w:author="Chris Gooday" w:date="2020-01-07T14:58:00Z">
              <w:rPr>
                <w:rFonts w:ascii="Arial" w:hAnsi="Arial" w:cs="Arial"/>
                <w:color w:val="0072C6"/>
              </w:rPr>
            </w:rPrChange>
          </w:rPr>
          <w:t>.</w:t>
        </w:r>
      </w:ins>
    </w:p>
    <w:p w:rsidR="00DE6913" w:rsidRPr="005D1AC9" w:rsidRDefault="009861DB" w:rsidP="00820746">
      <w:pPr>
        <w:numPr>
          <w:ilvl w:val="0"/>
          <w:numId w:val="2"/>
        </w:numPr>
        <w:tabs>
          <w:tab w:val="clear" w:pos="720"/>
        </w:tabs>
        <w:spacing w:line="276" w:lineRule="auto"/>
        <w:ind w:left="360" w:hanging="360"/>
        <w:contextualSpacing/>
        <w:jc w:val="both"/>
        <w:rPr>
          <w:rFonts w:ascii="Arial" w:hAnsi="Arial" w:cs="Arial"/>
          <w:b/>
          <w:color w:val="0072C6"/>
          <w:rPrChange w:id="86" w:author="Chris Gooday" w:date="2020-01-07T14:58:00Z">
            <w:rPr>
              <w:rFonts w:ascii="Arial" w:hAnsi="Arial" w:cs="Arial"/>
              <w:b/>
              <w:color w:val="0072C6"/>
            </w:rPr>
          </w:rPrChange>
        </w:rPr>
      </w:pPr>
      <w:r w:rsidRPr="005D1AC9">
        <w:rPr>
          <w:rFonts w:ascii="Arial" w:hAnsi="Arial" w:cs="Arial"/>
          <w:b/>
          <w:color w:val="0072C6"/>
          <w:rPrChange w:id="87" w:author="Chris Gooday" w:date="2020-01-07T14:58:00Z">
            <w:rPr>
              <w:rFonts w:ascii="Arial" w:hAnsi="Arial" w:cs="Arial"/>
              <w:b/>
              <w:color w:val="0072C6"/>
            </w:rPr>
          </w:rPrChange>
        </w:rPr>
        <w:t>Anonymisation and Pseudonymisation</w:t>
      </w:r>
      <w:r w:rsidR="00DE6913" w:rsidRPr="005D1AC9">
        <w:rPr>
          <w:rFonts w:ascii="Arial" w:hAnsi="Arial" w:cs="Arial"/>
          <w:b/>
          <w:color w:val="0072C6"/>
          <w:rPrChange w:id="88" w:author="Chris Gooday" w:date="2020-01-07T14:58:00Z">
            <w:rPr>
              <w:rFonts w:ascii="Arial" w:hAnsi="Arial" w:cs="Arial"/>
              <w:b/>
              <w:color w:val="0072C6"/>
            </w:rPr>
          </w:rPrChange>
        </w:rPr>
        <w:t xml:space="preserve"> Standard</w:t>
      </w:r>
      <w:bookmarkEnd w:id="0"/>
      <w:bookmarkEnd w:id="1"/>
      <w:bookmarkEnd w:id="2"/>
    </w:p>
    <w:p w:rsidR="00DE6913" w:rsidRPr="005D1AC9" w:rsidRDefault="00DE6913" w:rsidP="00DE6913">
      <w:pPr>
        <w:jc w:val="both"/>
        <w:rPr>
          <w:rFonts w:ascii="Arial" w:hAnsi="Arial" w:cs="Arial"/>
          <w:b/>
          <w:rPrChange w:id="89" w:author="Chris Gooday" w:date="2020-01-07T14:58:00Z">
            <w:rPr>
              <w:rFonts w:ascii="Arial" w:hAnsi="Arial" w:cs="Arial"/>
              <w:b/>
            </w:rPr>
          </w:rPrChange>
        </w:rPr>
      </w:pPr>
    </w:p>
    <w:p w:rsidR="00093468" w:rsidRPr="005D1AC9" w:rsidRDefault="00093468" w:rsidP="00485EB3">
      <w:pPr>
        <w:pStyle w:val="BodyTextIndent"/>
        <w:numPr>
          <w:ilvl w:val="1"/>
          <w:numId w:val="2"/>
        </w:numPr>
        <w:rPr>
          <w:sz w:val="24"/>
          <w:szCs w:val="24"/>
          <w:rPrChange w:id="90" w:author="Chris Gooday" w:date="2020-01-07T14:58:00Z">
            <w:rPr>
              <w:sz w:val="24"/>
              <w:szCs w:val="24"/>
            </w:rPr>
          </w:rPrChange>
        </w:rPr>
      </w:pPr>
      <w:r w:rsidRPr="005D1AC9">
        <w:rPr>
          <w:sz w:val="24"/>
          <w:szCs w:val="24"/>
          <w:rPrChange w:id="91" w:author="Chris Gooday" w:date="2020-01-07T14:58:00Z">
            <w:rPr>
              <w:sz w:val="24"/>
              <w:szCs w:val="24"/>
            </w:rPr>
          </w:rPrChange>
        </w:rPr>
        <w:t xml:space="preserve">This standard supports and acts as a measure of compliance with </w:t>
      </w:r>
      <w:r w:rsidR="009861DB" w:rsidRPr="005D1AC9">
        <w:rPr>
          <w:sz w:val="24"/>
          <w:szCs w:val="24"/>
          <w:rPrChange w:id="92" w:author="Chris Gooday" w:date="2020-01-07T14:58:00Z">
            <w:rPr>
              <w:sz w:val="24"/>
              <w:szCs w:val="24"/>
            </w:rPr>
          </w:rPrChange>
        </w:rPr>
        <w:t xml:space="preserve">both </w:t>
      </w:r>
      <w:r w:rsidRPr="005D1AC9">
        <w:rPr>
          <w:sz w:val="24"/>
          <w:szCs w:val="24"/>
          <w:rPrChange w:id="93" w:author="Chris Gooday" w:date="2020-01-07T14:58:00Z">
            <w:rPr>
              <w:sz w:val="24"/>
              <w:szCs w:val="24"/>
            </w:rPr>
          </w:rPrChange>
        </w:rPr>
        <w:t xml:space="preserve">the </w:t>
      </w:r>
      <w:ins w:id="94" w:author="Chris Gooday" w:date="2020-01-07T13:58:00Z">
        <w:r w:rsidR="00280549" w:rsidRPr="005D1AC9">
          <w:rPr>
            <w:sz w:val="24"/>
            <w:szCs w:val="24"/>
            <w:rPrChange w:id="95" w:author="Chris Gooday" w:date="2020-01-07T14:58:00Z">
              <w:rPr>
                <w:sz w:val="24"/>
                <w:szCs w:val="24"/>
              </w:rPr>
            </w:rPrChange>
          </w:rPr>
          <w:fldChar w:fldCharType="begin"/>
        </w:r>
        <w:r w:rsidR="00280549" w:rsidRPr="005D1AC9">
          <w:rPr>
            <w:sz w:val="24"/>
            <w:szCs w:val="24"/>
            <w:rPrChange w:id="96" w:author="Chris Gooday" w:date="2020-01-07T14:58:00Z">
              <w:rPr>
                <w:sz w:val="24"/>
                <w:szCs w:val="24"/>
              </w:rPr>
            </w:rPrChange>
          </w:rPr>
          <w:instrText xml:space="preserve"> HYPERLINK "https://www.nhsbsa.nhs.uk/sites/default/files/2019-02/NHSBSAFOI001d%20NHSBSA%20Freedom%20of%20Information%20Policy.pdf" </w:instrText>
        </w:r>
        <w:r w:rsidR="00280549" w:rsidRPr="005D1AC9">
          <w:rPr>
            <w:sz w:val="24"/>
            <w:szCs w:val="24"/>
            <w:rPrChange w:id="97" w:author="Chris Gooday" w:date="2020-01-07T14:58:00Z">
              <w:rPr>
                <w:sz w:val="24"/>
                <w:szCs w:val="24"/>
              </w:rPr>
            </w:rPrChange>
          </w:rPr>
        </w:r>
        <w:r w:rsidR="00280549" w:rsidRPr="005D1AC9">
          <w:rPr>
            <w:sz w:val="24"/>
            <w:szCs w:val="24"/>
            <w:rPrChange w:id="98" w:author="Chris Gooday" w:date="2020-01-07T14:58:00Z">
              <w:rPr>
                <w:sz w:val="24"/>
                <w:szCs w:val="24"/>
              </w:rPr>
            </w:rPrChange>
          </w:rPr>
          <w:fldChar w:fldCharType="separate"/>
        </w:r>
        <w:r w:rsidR="009861DB" w:rsidRPr="005D1AC9">
          <w:rPr>
            <w:rStyle w:val="Hyperlink"/>
            <w:sz w:val="24"/>
            <w:szCs w:val="24"/>
            <w:rPrChange w:id="99" w:author="Chris Gooday" w:date="2020-01-07T14:58:00Z">
              <w:rPr>
                <w:rStyle w:val="Hyperlink"/>
                <w:sz w:val="24"/>
                <w:szCs w:val="24"/>
              </w:rPr>
            </w:rPrChange>
          </w:rPr>
          <w:t>Freedom of Information Policy</w:t>
        </w:r>
        <w:r w:rsidR="00280549" w:rsidRPr="005D1AC9">
          <w:rPr>
            <w:sz w:val="24"/>
            <w:szCs w:val="24"/>
            <w:rPrChange w:id="100" w:author="Chris Gooday" w:date="2020-01-07T14:58:00Z">
              <w:rPr>
                <w:sz w:val="24"/>
                <w:szCs w:val="24"/>
              </w:rPr>
            </w:rPrChange>
          </w:rPr>
          <w:fldChar w:fldCharType="end"/>
        </w:r>
      </w:ins>
      <w:r w:rsidR="009861DB" w:rsidRPr="005D1AC9">
        <w:rPr>
          <w:sz w:val="24"/>
          <w:szCs w:val="24"/>
          <w:rPrChange w:id="101" w:author="Chris Gooday" w:date="2020-01-07T14:58:00Z">
            <w:rPr>
              <w:sz w:val="24"/>
              <w:szCs w:val="24"/>
            </w:rPr>
          </w:rPrChange>
        </w:rPr>
        <w:t xml:space="preserve"> and the </w:t>
      </w:r>
      <w:ins w:id="102" w:author="Chris Gooday" w:date="2020-01-07T13:58:00Z">
        <w:r w:rsidR="00280549" w:rsidRPr="005D1AC9">
          <w:rPr>
            <w:sz w:val="24"/>
            <w:szCs w:val="24"/>
            <w:rPrChange w:id="103" w:author="Chris Gooday" w:date="2020-01-07T14:58:00Z">
              <w:rPr>
                <w:sz w:val="24"/>
                <w:szCs w:val="24"/>
              </w:rPr>
            </w:rPrChange>
          </w:rPr>
          <w:fldChar w:fldCharType="begin"/>
        </w:r>
        <w:r w:rsidR="00280549" w:rsidRPr="005D1AC9">
          <w:rPr>
            <w:sz w:val="24"/>
            <w:szCs w:val="24"/>
            <w:rPrChange w:id="104" w:author="Chris Gooday" w:date="2020-01-07T14:58:00Z">
              <w:rPr>
                <w:sz w:val="24"/>
                <w:szCs w:val="24"/>
              </w:rPr>
            </w:rPrChange>
          </w:rPr>
          <w:instrText xml:space="preserve"> HYPERLINK "https://www.nhsbsa.nhs.uk/sites/default/files/2019-02/NHSBSA%20Data%20Protection%20and%20Confidentiality%20Policy.pdf" </w:instrText>
        </w:r>
        <w:r w:rsidR="00280549" w:rsidRPr="005D1AC9">
          <w:rPr>
            <w:sz w:val="24"/>
            <w:szCs w:val="24"/>
            <w:rPrChange w:id="105" w:author="Chris Gooday" w:date="2020-01-07T14:58:00Z">
              <w:rPr>
                <w:sz w:val="24"/>
                <w:szCs w:val="24"/>
              </w:rPr>
            </w:rPrChange>
          </w:rPr>
        </w:r>
        <w:r w:rsidR="00280549" w:rsidRPr="005D1AC9">
          <w:rPr>
            <w:sz w:val="24"/>
            <w:szCs w:val="24"/>
            <w:rPrChange w:id="106" w:author="Chris Gooday" w:date="2020-01-07T14:58:00Z">
              <w:rPr>
                <w:sz w:val="24"/>
                <w:szCs w:val="24"/>
              </w:rPr>
            </w:rPrChange>
          </w:rPr>
          <w:fldChar w:fldCharType="separate"/>
        </w:r>
        <w:r w:rsidR="009861DB" w:rsidRPr="005D1AC9">
          <w:rPr>
            <w:rStyle w:val="Hyperlink"/>
            <w:sz w:val="24"/>
            <w:szCs w:val="24"/>
            <w:rPrChange w:id="107" w:author="Chris Gooday" w:date="2020-01-07T14:58:00Z">
              <w:rPr>
                <w:rStyle w:val="Hyperlink"/>
                <w:sz w:val="24"/>
                <w:szCs w:val="24"/>
              </w:rPr>
            </w:rPrChange>
          </w:rPr>
          <w:t xml:space="preserve">Data Protection and Confidentiality </w:t>
        </w:r>
        <w:r w:rsidRPr="005D1AC9">
          <w:rPr>
            <w:rStyle w:val="Hyperlink"/>
            <w:sz w:val="24"/>
            <w:szCs w:val="24"/>
            <w:rPrChange w:id="108" w:author="Chris Gooday" w:date="2020-01-07T14:58:00Z">
              <w:rPr>
                <w:rStyle w:val="Hyperlink"/>
                <w:sz w:val="24"/>
                <w:szCs w:val="24"/>
              </w:rPr>
            </w:rPrChange>
          </w:rPr>
          <w:t>Policy</w:t>
        </w:r>
        <w:r w:rsidR="00280549" w:rsidRPr="005D1AC9">
          <w:rPr>
            <w:sz w:val="24"/>
            <w:szCs w:val="24"/>
            <w:rPrChange w:id="109" w:author="Chris Gooday" w:date="2020-01-07T14:58:00Z">
              <w:rPr>
                <w:sz w:val="24"/>
                <w:szCs w:val="24"/>
              </w:rPr>
            </w:rPrChange>
          </w:rPr>
          <w:fldChar w:fldCharType="end"/>
        </w:r>
      </w:ins>
      <w:r w:rsidRPr="005D1AC9">
        <w:rPr>
          <w:sz w:val="24"/>
          <w:szCs w:val="24"/>
          <w:rPrChange w:id="110" w:author="Chris Gooday" w:date="2020-01-07T14:58:00Z">
            <w:rPr>
              <w:sz w:val="24"/>
              <w:szCs w:val="24"/>
            </w:rPr>
          </w:rPrChange>
        </w:rPr>
        <w:t>.</w:t>
      </w:r>
    </w:p>
    <w:p w:rsidR="00BA55C3" w:rsidRPr="005D1AC9" w:rsidRDefault="00BA55C3" w:rsidP="00BA55C3">
      <w:pPr>
        <w:pStyle w:val="BodyTextIndent"/>
        <w:ind w:left="0" w:firstLine="0"/>
        <w:rPr>
          <w:sz w:val="24"/>
          <w:szCs w:val="24"/>
          <w:rPrChange w:id="111" w:author="Chris Gooday" w:date="2020-01-07T14:58:00Z">
            <w:rPr>
              <w:sz w:val="24"/>
              <w:szCs w:val="24"/>
            </w:rPr>
          </w:rPrChange>
        </w:rPr>
      </w:pPr>
    </w:p>
    <w:p w:rsidR="00485EB3" w:rsidRPr="005D1AC9" w:rsidRDefault="00485EB3" w:rsidP="00485EB3">
      <w:pPr>
        <w:pStyle w:val="BodyTextIndent"/>
        <w:numPr>
          <w:ilvl w:val="1"/>
          <w:numId w:val="2"/>
        </w:numPr>
        <w:rPr>
          <w:sz w:val="24"/>
          <w:szCs w:val="24"/>
          <w:rPrChange w:id="112" w:author="Chris Gooday" w:date="2020-01-07T14:58:00Z">
            <w:rPr>
              <w:sz w:val="24"/>
              <w:szCs w:val="24"/>
            </w:rPr>
          </w:rPrChange>
        </w:rPr>
      </w:pPr>
      <w:r w:rsidRPr="005D1AC9">
        <w:rPr>
          <w:sz w:val="24"/>
          <w:szCs w:val="24"/>
          <w:rPrChange w:id="113" w:author="Chris Gooday" w:date="2020-01-07T14:58:00Z">
            <w:rPr>
              <w:sz w:val="24"/>
              <w:szCs w:val="24"/>
            </w:rPr>
          </w:rPrChange>
        </w:rPr>
        <w:t>This stand</w:t>
      </w:r>
      <w:r w:rsidR="007A6B8C" w:rsidRPr="005D1AC9">
        <w:rPr>
          <w:sz w:val="24"/>
          <w:szCs w:val="24"/>
          <w:rPrChange w:id="114" w:author="Chris Gooday" w:date="2020-01-07T14:58:00Z">
            <w:rPr>
              <w:sz w:val="24"/>
              <w:szCs w:val="24"/>
            </w:rPr>
          </w:rPrChange>
        </w:rPr>
        <w:t>ard</w:t>
      </w:r>
      <w:r w:rsidRPr="005D1AC9">
        <w:rPr>
          <w:sz w:val="24"/>
          <w:szCs w:val="24"/>
          <w:rPrChange w:id="115" w:author="Chris Gooday" w:date="2020-01-07T14:58:00Z">
            <w:rPr>
              <w:sz w:val="24"/>
              <w:szCs w:val="24"/>
            </w:rPr>
          </w:rPrChange>
        </w:rPr>
        <w:t xml:space="preserve"> will comply with the legal and profe</w:t>
      </w:r>
      <w:r w:rsidR="00ED4FC2" w:rsidRPr="005D1AC9">
        <w:rPr>
          <w:sz w:val="24"/>
          <w:szCs w:val="24"/>
          <w:rPrChange w:id="116" w:author="Chris Gooday" w:date="2020-01-07T14:58:00Z">
            <w:rPr>
              <w:sz w:val="24"/>
              <w:szCs w:val="24"/>
            </w:rPr>
          </w:rPrChange>
        </w:rPr>
        <w:t>ssional obligations set out in</w:t>
      </w:r>
      <w:r w:rsidR="00820746" w:rsidRPr="005D1AC9">
        <w:rPr>
          <w:sz w:val="24"/>
          <w:szCs w:val="24"/>
          <w:rPrChange w:id="117" w:author="Chris Gooday" w:date="2020-01-07T14:58:00Z">
            <w:rPr>
              <w:sz w:val="24"/>
              <w:szCs w:val="24"/>
            </w:rPr>
          </w:rPrChange>
        </w:rPr>
        <w:t xml:space="preserve"> the</w:t>
      </w:r>
      <w:r w:rsidRPr="005D1AC9">
        <w:rPr>
          <w:sz w:val="24"/>
          <w:szCs w:val="24"/>
          <w:rPrChange w:id="118" w:author="Chris Gooday" w:date="2020-01-07T14:58:00Z">
            <w:rPr>
              <w:sz w:val="24"/>
              <w:szCs w:val="24"/>
            </w:rPr>
          </w:rPrChange>
        </w:rPr>
        <w:t>:</w:t>
      </w:r>
    </w:p>
    <w:p w:rsidR="00485EB3" w:rsidRPr="005D1AC9" w:rsidRDefault="00485EB3" w:rsidP="00485EB3">
      <w:pPr>
        <w:rPr>
          <w:rFonts w:ascii="Arial" w:hAnsi="Arial" w:cs="Arial"/>
          <w:rPrChange w:id="119" w:author="Chris Gooday" w:date="2020-01-07T14:58:00Z">
            <w:rPr>
              <w:rFonts w:ascii="Arial" w:hAnsi="Arial" w:cs="Arial"/>
            </w:rPr>
          </w:rPrChange>
        </w:rPr>
      </w:pPr>
    </w:p>
    <w:p w:rsidR="00485EB3" w:rsidRPr="005D1AC9" w:rsidRDefault="00BF3CE8" w:rsidP="00485EB3">
      <w:pPr>
        <w:pStyle w:val="Heading2"/>
        <w:numPr>
          <w:ilvl w:val="0"/>
          <w:numId w:val="0"/>
        </w:numPr>
        <w:ind w:left="720"/>
        <w:rPr>
          <w:ins w:id="120" w:author="Chris Gooday" w:date="2020-01-07T14:03:00Z"/>
          <w:rFonts w:cs="Arial"/>
          <w:b w:val="0"/>
          <w:sz w:val="24"/>
          <w:szCs w:val="24"/>
          <w:rPrChange w:id="121" w:author="Chris Gooday" w:date="2020-01-07T14:58:00Z">
            <w:rPr>
              <w:ins w:id="122" w:author="Chris Gooday" w:date="2020-01-07T14:03:00Z"/>
              <w:rFonts w:cs="Arial"/>
              <w:b w:val="0"/>
              <w:sz w:val="24"/>
              <w:szCs w:val="24"/>
            </w:rPr>
          </w:rPrChange>
        </w:rPr>
      </w:pPr>
      <w:r w:rsidRPr="005D1AC9">
        <w:rPr>
          <w:rFonts w:cs="Arial"/>
          <w:rPrChange w:id="123" w:author="Chris Gooday" w:date="2020-01-07T14:58:00Z">
            <w:rPr/>
          </w:rPrChange>
        </w:rPr>
        <w:fldChar w:fldCharType="begin"/>
      </w:r>
      <w:r w:rsidRPr="005D1AC9">
        <w:rPr>
          <w:rFonts w:cs="Arial"/>
          <w:rPrChange w:id="124" w:author="Chris Gooday" w:date="2020-01-07T14:58:00Z">
            <w:rPr/>
          </w:rPrChange>
        </w:rPr>
        <w:instrText xml:space="preserve"> HYPERLINK "https://ico.org.uk/media/for-organisations/documents/1061/anonymisation-code.pdf" </w:instrText>
      </w:r>
      <w:r w:rsidRPr="005D1AC9">
        <w:rPr>
          <w:rFonts w:cs="Arial"/>
          <w:rPrChange w:id="125" w:author="Chris Gooday" w:date="2020-01-07T14:58:00Z">
            <w:rPr/>
          </w:rPrChange>
        </w:rPr>
        <w:fldChar w:fldCharType="separate"/>
      </w:r>
      <w:r w:rsidR="00485EB3" w:rsidRPr="005D1AC9">
        <w:rPr>
          <w:rStyle w:val="Hyperlink"/>
          <w:rFonts w:cs="Arial"/>
          <w:b w:val="0"/>
          <w:sz w:val="24"/>
          <w:szCs w:val="24"/>
          <w:rPrChange w:id="126" w:author="Chris Gooday" w:date="2020-01-07T14:58:00Z">
            <w:rPr>
              <w:rStyle w:val="Hyperlink"/>
              <w:rFonts w:cs="Arial"/>
              <w:b w:val="0"/>
              <w:sz w:val="24"/>
              <w:szCs w:val="24"/>
            </w:rPr>
          </w:rPrChange>
        </w:rPr>
        <w:t>ICO Anonymisation Code of Practice</w:t>
      </w:r>
      <w:r w:rsidRPr="005D1AC9">
        <w:rPr>
          <w:rStyle w:val="Hyperlink"/>
          <w:rFonts w:cs="Arial"/>
          <w:b w:val="0"/>
          <w:sz w:val="24"/>
          <w:szCs w:val="24"/>
          <w:rPrChange w:id="127" w:author="Chris Gooday" w:date="2020-01-07T14:58:00Z">
            <w:rPr>
              <w:rStyle w:val="Hyperlink"/>
              <w:rFonts w:cs="Arial"/>
              <w:b w:val="0"/>
              <w:sz w:val="24"/>
              <w:szCs w:val="24"/>
            </w:rPr>
          </w:rPrChange>
        </w:rPr>
        <w:fldChar w:fldCharType="end"/>
      </w:r>
      <w:r w:rsidR="00485EB3" w:rsidRPr="005D1AC9">
        <w:rPr>
          <w:rFonts w:cs="Arial"/>
          <w:b w:val="0"/>
          <w:sz w:val="24"/>
          <w:szCs w:val="24"/>
          <w:rPrChange w:id="128" w:author="Chris Gooday" w:date="2020-01-07T14:58:00Z">
            <w:rPr>
              <w:rFonts w:cs="Arial"/>
              <w:b w:val="0"/>
              <w:sz w:val="24"/>
              <w:szCs w:val="24"/>
            </w:rPr>
          </w:rPrChange>
        </w:rPr>
        <w:t xml:space="preserve"> </w:t>
      </w:r>
    </w:p>
    <w:p w:rsidR="00BF3CE8" w:rsidRPr="005D1AC9" w:rsidRDefault="00BF3CE8" w:rsidP="00F9690A">
      <w:pPr>
        <w:rPr>
          <w:ins w:id="129" w:author="Chris Gooday" w:date="2020-01-07T14:04:00Z"/>
          <w:rFonts w:ascii="Arial" w:hAnsi="Arial" w:cs="Arial"/>
          <w:lang w:eastAsia="en-US"/>
        </w:rPr>
      </w:pPr>
    </w:p>
    <w:p w:rsidR="00BF3CE8" w:rsidRPr="005D1AC9" w:rsidRDefault="00BF3CE8" w:rsidP="00F9690A">
      <w:pPr>
        <w:pStyle w:val="BodyTextIndent"/>
        <w:numPr>
          <w:ilvl w:val="1"/>
          <w:numId w:val="2"/>
        </w:numPr>
        <w:rPr>
          <w:sz w:val="24"/>
          <w:szCs w:val="24"/>
        </w:rPr>
      </w:pPr>
      <w:ins w:id="130" w:author="Chris Gooday" w:date="2020-01-07T14:03:00Z">
        <w:r w:rsidRPr="005D1AC9">
          <w:rPr>
            <w:sz w:val="24"/>
            <w:szCs w:val="24"/>
          </w:rPr>
          <w:t xml:space="preserve">Be </w:t>
        </w:r>
      </w:ins>
      <w:ins w:id="131" w:author="Chris Gooday" w:date="2020-01-07T14:04:00Z">
        <w:r w:rsidRPr="005D1AC9">
          <w:rPr>
            <w:sz w:val="24"/>
            <w:szCs w:val="24"/>
          </w:rPr>
          <w:t>consistent</w:t>
        </w:r>
      </w:ins>
      <w:ins w:id="132" w:author="Chris Gooday" w:date="2020-01-07T14:03:00Z">
        <w:r w:rsidRPr="005D1AC9">
          <w:rPr>
            <w:sz w:val="24"/>
            <w:szCs w:val="24"/>
          </w:rPr>
          <w:t xml:space="preserve"> with and support the </w:t>
        </w:r>
      </w:ins>
      <w:ins w:id="133" w:author="Chris Gooday" w:date="2020-01-07T14:04:00Z">
        <w:r w:rsidRPr="005D1AC9">
          <w:rPr>
            <w:sz w:val="24"/>
            <w:szCs w:val="24"/>
          </w:rPr>
          <w:t>Statistical</w:t>
        </w:r>
      </w:ins>
      <w:ins w:id="134" w:author="Chris Gooday" w:date="2020-01-07T14:03:00Z">
        <w:r w:rsidR="005D1AC9" w:rsidRPr="005D1AC9">
          <w:rPr>
            <w:sz w:val="24"/>
            <w:szCs w:val="24"/>
          </w:rPr>
          <w:t xml:space="preserve"> </w:t>
        </w:r>
      </w:ins>
      <w:ins w:id="135" w:author="Chris Gooday" w:date="2020-01-07T14:55:00Z">
        <w:r w:rsidR="005D1AC9" w:rsidRPr="005D1AC9">
          <w:rPr>
            <w:sz w:val="24"/>
            <w:szCs w:val="24"/>
          </w:rPr>
          <w:t>D</w:t>
        </w:r>
      </w:ins>
      <w:ins w:id="136" w:author="Chris Gooday" w:date="2020-01-07T14:03:00Z">
        <w:r w:rsidR="005D1AC9" w:rsidRPr="005D1AC9">
          <w:rPr>
            <w:sz w:val="24"/>
            <w:szCs w:val="24"/>
          </w:rPr>
          <w:t xml:space="preserve">isclosure </w:t>
        </w:r>
      </w:ins>
      <w:ins w:id="137" w:author="Chris Gooday" w:date="2020-01-07T14:55:00Z">
        <w:r w:rsidR="005D1AC9" w:rsidRPr="005D1AC9">
          <w:rPr>
            <w:sz w:val="24"/>
            <w:szCs w:val="24"/>
          </w:rPr>
          <w:t>C</w:t>
        </w:r>
      </w:ins>
      <w:ins w:id="138" w:author="Chris Gooday" w:date="2020-01-07T14:03:00Z">
        <w:r w:rsidRPr="005D1AC9">
          <w:rPr>
            <w:sz w:val="24"/>
            <w:szCs w:val="24"/>
          </w:rPr>
          <w:t>ontrols Protocol</w:t>
        </w:r>
      </w:ins>
      <w:ins w:id="139" w:author="Chris Gooday" w:date="2020-01-07T14:04:00Z">
        <w:r w:rsidRPr="005D1AC9">
          <w:rPr>
            <w:sz w:val="24"/>
            <w:szCs w:val="24"/>
          </w:rPr>
          <w:t xml:space="preserve"> [link]</w:t>
        </w:r>
      </w:ins>
    </w:p>
    <w:p w:rsidR="006D0B7A" w:rsidRPr="005D1AC9" w:rsidRDefault="006D0B7A" w:rsidP="006D0B7A">
      <w:pPr>
        <w:rPr>
          <w:rFonts w:ascii="Arial" w:hAnsi="Arial" w:cs="Arial"/>
          <w:lang w:eastAsia="en-US"/>
        </w:rPr>
      </w:pPr>
    </w:p>
    <w:p w:rsidR="006D0B7A" w:rsidRPr="005D1AC9" w:rsidRDefault="006D0B7A" w:rsidP="006D0B7A">
      <w:pPr>
        <w:pStyle w:val="BodyTextIndent"/>
        <w:numPr>
          <w:ilvl w:val="1"/>
          <w:numId w:val="2"/>
        </w:numPr>
        <w:rPr>
          <w:sz w:val="24"/>
          <w:szCs w:val="24"/>
        </w:rPr>
      </w:pPr>
      <w:r w:rsidRPr="005D1AC9">
        <w:rPr>
          <w:sz w:val="24"/>
          <w:szCs w:val="24"/>
        </w:rPr>
        <w:t>Use the minimum data needed to achieve the business objective</w:t>
      </w:r>
      <w:r w:rsidR="00300AF3" w:rsidRPr="005D1AC9">
        <w:rPr>
          <w:sz w:val="24"/>
          <w:szCs w:val="24"/>
        </w:rPr>
        <w:t>.</w:t>
      </w:r>
    </w:p>
    <w:p w:rsidR="00300AF3" w:rsidRPr="005D1AC9" w:rsidRDefault="00300AF3" w:rsidP="00300AF3">
      <w:pPr>
        <w:pStyle w:val="BodyTextIndent"/>
        <w:ind w:left="0" w:firstLine="0"/>
        <w:rPr>
          <w:sz w:val="24"/>
          <w:szCs w:val="24"/>
          <w:rPrChange w:id="140" w:author="Chris Gooday" w:date="2020-01-07T14:58:00Z">
            <w:rPr>
              <w:sz w:val="24"/>
              <w:szCs w:val="24"/>
            </w:rPr>
          </w:rPrChange>
        </w:rPr>
      </w:pPr>
    </w:p>
    <w:p w:rsidR="007A6B8C" w:rsidRPr="005D1AC9" w:rsidRDefault="007A6B8C" w:rsidP="007A6B8C">
      <w:pPr>
        <w:pStyle w:val="BodyTextIndent"/>
        <w:numPr>
          <w:ilvl w:val="1"/>
          <w:numId w:val="2"/>
        </w:numPr>
        <w:rPr>
          <w:sz w:val="24"/>
          <w:szCs w:val="24"/>
          <w:rPrChange w:id="141" w:author="Chris Gooday" w:date="2020-01-07T14:58:00Z">
            <w:rPr>
              <w:sz w:val="24"/>
              <w:szCs w:val="24"/>
            </w:rPr>
          </w:rPrChange>
        </w:rPr>
      </w:pPr>
      <w:r w:rsidRPr="005D1AC9">
        <w:rPr>
          <w:sz w:val="24"/>
          <w:szCs w:val="24"/>
          <w:rPrChange w:id="142" w:author="Chris Gooday" w:date="2020-01-07T14:58:00Z">
            <w:rPr>
              <w:sz w:val="24"/>
              <w:szCs w:val="24"/>
            </w:rPr>
          </w:rPrChange>
        </w:rPr>
        <w:t>Apply Anonymisation or Pseudonymisation techniques as early as possible</w:t>
      </w:r>
      <w:r w:rsidR="00F22B41" w:rsidRPr="005D1AC9">
        <w:rPr>
          <w:sz w:val="24"/>
          <w:szCs w:val="24"/>
          <w:rPrChange w:id="143" w:author="Chris Gooday" w:date="2020-01-07T14:58:00Z">
            <w:rPr>
              <w:sz w:val="24"/>
              <w:szCs w:val="24"/>
            </w:rPr>
          </w:rPrChange>
        </w:rPr>
        <w:t>.</w:t>
      </w:r>
    </w:p>
    <w:p w:rsidR="00300AF3" w:rsidRPr="005D1AC9" w:rsidRDefault="00300AF3" w:rsidP="00300AF3">
      <w:pPr>
        <w:pStyle w:val="ListParagraph"/>
        <w:rPr>
          <w:rFonts w:ascii="Arial" w:hAnsi="Arial" w:cs="Arial"/>
        </w:rPr>
      </w:pPr>
    </w:p>
    <w:p w:rsidR="006D0B7A" w:rsidRPr="005D1AC9" w:rsidRDefault="006D0B7A" w:rsidP="006D0B7A">
      <w:pPr>
        <w:pStyle w:val="BodyTextIndent"/>
        <w:numPr>
          <w:ilvl w:val="1"/>
          <w:numId w:val="2"/>
        </w:numPr>
        <w:rPr>
          <w:sz w:val="24"/>
          <w:szCs w:val="24"/>
          <w:rPrChange w:id="144" w:author="Chris Gooday" w:date="2020-01-07T14:58:00Z">
            <w:rPr>
              <w:sz w:val="24"/>
              <w:szCs w:val="24"/>
            </w:rPr>
          </w:rPrChange>
        </w:rPr>
      </w:pPr>
      <w:r w:rsidRPr="005D1AC9">
        <w:rPr>
          <w:sz w:val="24"/>
          <w:szCs w:val="24"/>
        </w:rPr>
        <w:t xml:space="preserve">When Personal </w:t>
      </w:r>
      <w:r w:rsidR="007D5F52" w:rsidRPr="005D1AC9">
        <w:rPr>
          <w:sz w:val="24"/>
          <w:szCs w:val="24"/>
        </w:rPr>
        <w:t>D</w:t>
      </w:r>
      <w:r w:rsidRPr="005D1AC9">
        <w:rPr>
          <w:sz w:val="24"/>
          <w:szCs w:val="24"/>
        </w:rPr>
        <w:t xml:space="preserve">ata is being used </w:t>
      </w:r>
      <w:r w:rsidR="007A6460" w:rsidRPr="005D1AC9">
        <w:rPr>
          <w:sz w:val="24"/>
          <w:szCs w:val="24"/>
        </w:rPr>
        <w:t>for purposes</w:t>
      </w:r>
      <w:ins w:id="145" w:author="Chris Gooday" w:date="2020-01-07T13:59:00Z">
        <w:r w:rsidR="00BF3CE8" w:rsidRPr="005D1AC9">
          <w:rPr>
            <w:sz w:val="24"/>
            <w:szCs w:val="24"/>
          </w:rPr>
          <w:t xml:space="preserve"> not related to the reason we received it, </w:t>
        </w:r>
      </w:ins>
      <w:del w:id="146" w:author="Chris Gooday" w:date="2020-01-07T14:07:00Z">
        <w:r w:rsidR="007A6460" w:rsidRPr="005D1AC9" w:rsidDel="00BF3CE8">
          <w:rPr>
            <w:sz w:val="24"/>
            <w:szCs w:val="24"/>
            <w:rPrChange w:id="147" w:author="Chris Gooday" w:date="2020-01-07T14:58:00Z">
              <w:rPr>
                <w:sz w:val="24"/>
                <w:szCs w:val="24"/>
              </w:rPr>
            </w:rPrChange>
          </w:rPr>
          <w:delText xml:space="preserve"> </w:delText>
        </w:r>
      </w:del>
      <w:r w:rsidR="007D5F52" w:rsidRPr="005D1AC9">
        <w:rPr>
          <w:sz w:val="24"/>
          <w:szCs w:val="24"/>
          <w:rPrChange w:id="148" w:author="Chris Gooday" w:date="2020-01-07T14:58:00Z">
            <w:rPr>
              <w:sz w:val="24"/>
              <w:szCs w:val="24"/>
            </w:rPr>
          </w:rPrChange>
        </w:rPr>
        <w:t xml:space="preserve">you need to </w:t>
      </w:r>
      <w:r w:rsidRPr="005D1AC9">
        <w:rPr>
          <w:sz w:val="24"/>
          <w:szCs w:val="24"/>
          <w:rPrChange w:id="149" w:author="Chris Gooday" w:date="2020-01-07T14:58:00Z">
            <w:rPr>
              <w:sz w:val="24"/>
              <w:szCs w:val="24"/>
            </w:rPr>
          </w:rPrChange>
        </w:rPr>
        <w:t xml:space="preserve">justify </w:t>
      </w:r>
      <w:r w:rsidR="007A6460" w:rsidRPr="005D1AC9">
        <w:rPr>
          <w:sz w:val="24"/>
          <w:szCs w:val="24"/>
          <w:rPrChange w:id="150" w:author="Chris Gooday" w:date="2020-01-07T14:58:00Z">
            <w:rPr>
              <w:sz w:val="24"/>
              <w:szCs w:val="24"/>
            </w:rPr>
          </w:rPrChange>
        </w:rPr>
        <w:t xml:space="preserve">to your peers </w:t>
      </w:r>
      <w:r w:rsidRPr="005D1AC9">
        <w:rPr>
          <w:sz w:val="24"/>
          <w:szCs w:val="24"/>
          <w:rPrChange w:id="151" w:author="Chris Gooday" w:date="2020-01-07T14:58:00Z">
            <w:rPr>
              <w:sz w:val="24"/>
              <w:szCs w:val="24"/>
            </w:rPr>
          </w:rPrChange>
        </w:rPr>
        <w:t>why and when the individual needs to be identifiable</w:t>
      </w:r>
      <w:r w:rsidR="007A6460" w:rsidRPr="005D1AC9">
        <w:rPr>
          <w:sz w:val="24"/>
          <w:szCs w:val="24"/>
          <w:rPrChange w:id="152" w:author="Chris Gooday" w:date="2020-01-07T14:58:00Z">
            <w:rPr>
              <w:sz w:val="24"/>
              <w:szCs w:val="24"/>
            </w:rPr>
          </w:rPrChange>
        </w:rPr>
        <w:t xml:space="preserve"> and document this</w:t>
      </w:r>
      <w:r w:rsidRPr="005D1AC9">
        <w:rPr>
          <w:sz w:val="24"/>
          <w:szCs w:val="24"/>
          <w:rPrChange w:id="153" w:author="Chris Gooday" w:date="2020-01-07T14:58:00Z">
            <w:rPr>
              <w:sz w:val="24"/>
              <w:szCs w:val="24"/>
            </w:rPr>
          </w:rPrChange>
        </w:rPr>
        <w:t>.</w:t>
      </w:r>
      <w:r w:rsidR="007A6B8C" w:rsidRPr="005D1AC9">
        <w:rPr>
          <w:sz w:val="24"/>
          <w:szCs w:val="24"/>
          <w:rPrChange w:id="154" w:author="Chris Gooday" w:date="2020-01-07T14:58:00Z">
            <w:rPr>
              <w:sz w:val="24"/>
              <w:szCs w:val="24"/>
            </w:rPr>
          </w:rPrChange>
        </w:rPr>
        <w:t xml:space="preserve">  </w:t>
      </w:r>
      <w:r w:rsidR="00F22B41" w:rsidRPr="005D1AC9">
        <w:rPr>
          <w:sz w:val="24"/>
          <w:szCs w:val="24"/>
          <w:rPrChange w:id="155" w:author="Chris Gooday" w:date="2020-01-07T14:58:00Z">
            <w:rPr>
              <w:sz w:val="24"/>
              <w:szCs w:val="24"/>
            </w:rPr>
          </w:rPrChange>
        </w:rPr>
        <w:t>For example, there may be no common key to match different data sets and fuzzy logic is required</w:t>
      </w:r>
      <w:r w:rsidR="007D5F52" w:rsidRPr="005D1AC9">
        <w:rPr>
          <w:sz w:val="24"/>
          <w:szCs w:val="24"/>
          <w:rPrChange w:id="156" w:author="Chris Gooday" w:date="2020-01-07T14:58:00Z">
            <w:rPr>
              <w:sz w:val="24"/>
              <w:szCs w:val="24"/>
            </w:rPr>
          </w:rPrChange>
        </w:rPr>
        <w:t xml:space="preserve"> so identifiable personal data is justified.</w:t>
      </w:r>
    </w:p>
    <w:p w:rsidR="00093468" w:rsidRPr="005D1AC9" w:rsidRDefault="00093468" w:rsidP="00DE6913">
      <w:pPr>
        <w:jc w:val="both"/>
        <w:rPr>
          <w:rFonts w:ascii="Arial" w:hAnsi="Arial" w:cs="Arial"/>
          <w:b/>
          <w:rPrChange w:id="157" w:author="Chris Gooday" w:date="2020-01-07T14:58:00Z">
            <w:rPr>
              <w:rFonts w:ascii="Arial" w:hAnsi="Arial" w:cs="Arial"/>
              <w:b/>
            </w:rPr>
          </w:rPrChange>
        </w:rPr>
      </w:pPr>
    </w:p>
    <w:p w:rsidR="00300AF3" w:rsidRPr="005D1AC9" w:rsidRDefault="00300AF3" w:rsidP="00300AF3">
      <w:pPr>
        <w:numPr>
          <w:ilvl w:val="0"/>
          <w:numId w:val="2"/>
        </w:numPr>
        <w:tabs>
          <w:tab w:val="clear" w:pos="720"/>
        </w:tabs>
        <w:spacing w:line="276" w:lineRule="auto"/>
        <w:ind w:left="360" w:hanging="360"/>
        <w:contextualSpacing/>
        <w:jc w:val="both"/>
        <w:rPr>
          <w:ins w:id="158" w:author="Chris Gooday" w:date="2020-01-07T14:05:00Z"/>
          <w:rFonts w:ascii="Arial" w:hAnsi="Arial" w:cs="Arial"/>
          <w:b/>
          <w:color w:val="0072C6"/>
          <w:rPrChange w:id="159" w:author="Chris Gooday" w:date="2020-01-07T14:58:00Z">
            <w:rPr>
              <w:ins w:id="160" w:author="Chris Gooday" w:date="2020-01-07T14:05:00Z"/>
              <w:rFonts w:ascii="Arial" w:hAnsi="Arial" w:cs="Arial"/>
              <w:b/>
              <w:color w:val="0072C6"/>
            </w:rPr>
          </w:rPrChange>
        </w:rPr>
      </w:pPr>
      <w:r w:rsidRPr="005D1AC9">
        <w:rPr>
          <w:rFonts w:ascii="Arial" w:hAnsi="Arial" w:cs="Arial"/>
          <w:b/>
          <w:color w:val="0072C6"/>
          <w:rPrChange w:id="161" w:author="Chris Gooday" w:date="2020-01-07T14:58:00Z">
            <w:rPr>
              <w:rFonts w:ascii="Arial" w:hAnsi="Arial" w:cs="Arial"/>
              <w:b/>
              <w:color w:val="0072C6"/>
            </w:rPr>
          </w:rPrChange>
        </w:rPr>
        <w:t xml:space="preserve">Anonymisation </w:t>
      </w:r>
    </w:p>
    <w:p w:rsidR="00BF3CE8" w:rsidRPr="005D1AC9" w:rsidRDefault="00BF3CE8" w:rsidP="00F9690A">
      <w:pPr>
        <w:spacing w:line="276" w:lineRule="auto"/>
        <w:contextualSpacing/>
        <w:jc w:val="both"/>
        <w:rPr>
          <w:rFonts w:ascii="Arial" w:hAnsi="Arial" w:cs="Arial"/>
          <w:b/>
          <w:color w:val="0072C6"/>
        </w:rPr>
      </w:pPr>
      <w:ins w:id="162" w:author="Chris Gooday" w:date="2020-01-07T14:05:00Z">
        <w:r w:rsidRPr="005D1AC9">
          <w:rPr>
            <w:rFonts w:ascii="Arial" w:hAnsi="Arial" w:cs="Arial"/>
          </w:rPr>
          <w:t>Anonymisation is the process of removing identifiers, both direct and indirect, that may lead to an individual or organisation being identifiable. Once data is truly anonymised and individuals are no longer identifiable</w:t>
        </w:r>
      </w:ins>
    </w:p>
    <w:p w:rsidR="00300AF3" w:rsidRPr="005D1AC9" w:rsidRDefault="00300AF3" w:rsidP="00DE6913">
      <w:pPr>
        <w:jc w:val="both"/>
        <w:rPr>
          <w:rFonts w:ascii="Arial" w:hAnsi="Arial" w:cs="Arial"/>
          <w:b/>
          <w:rPrChange w:id="163" w:author="Chris Gooday" w:date="2020-01-07T14:58:00Z">
            <w:rPr>
              <w:rFonts w:ascii="Arial" w:hAnsi="Arial" w:cs="Arial"/>
              <w:b/>
            </w:rPr>
          </w:rPrChange>
        </w:rPr>
      </w:pPr>
    </w:p>
    <w:p w:rsidR="00DE6913" w:rsidRPr="005D1AC9" w:rsidRDefault="00300AF3" w:rsidP="00DE6913">
      <w:pPr>
        <w:pStyle w:val="BodyTextIndent"/>
        <w:rPr>
          <w:sz w:val="24"/>
          <w:szCs w:val="24"/>
          <w:rPrChange w:id="164" w:author="Chris Gooday" w:date="2020-01-07T14:58:00Z">
            <w:rPr>
              <w:sz w:val="24"/>
              <w:szCs w:val="24"/>
            </w:rPr>
          </w:rPrChange>
        </w:rPr>
      </w:pPr>
      <w:r w:rsidRPr="005D1AC9">
        <w:rPr>
          <w:sz w:val="24"/>
          <w:szCs w:val="24"/>
          <w:rPrChange w:id="165" w:author="Chris Gooday" w:date="2020-01-07T14:58:00Z">
            <w:rPr>
              <w:sz w:val="24"/>
              <w:szCs w:val="24"/>
            </w:rPr>
          </w:rPrChange>
        </w:rPr>
        <w:t>2.1</w:t>
      </w:r>
      <w:r w:rsidR="009861DB" w:rsidRPr="005D1AC9">
        <w:rPr>
          <w:sz w:val="24"/>
          <w:szCs w:val="24"/>
          <w:rPrChange w:id="166" w:author="Chris Gooday" w:date="2020-01-07T14:58:00Z">
            <w:rPr>
              <w:sz w:val="24"/>
              <w:szCs w:val="24"/>
            </w:rPr>
          </w:rPrChange>
        </w:rPr>
        <w:tab/>
      </w:r>
      <w:r w:rsidR="006D0B7A" w:rsidRPr="005D1AC9">
        <w:rPr>
          <w:sz w:val="24"/>
          <w:szCs w:val="24"/>
          <w:rPrChange w:id="167" w:author="Chris Gooday" w:date="2020-01-07T14:58:00Z">
            <w:rPr>
              <w:sz w:val="24"/>
              <w:szCs w:val="24"/>
            </w:rPr>
          </w:rPrChange>
        </w:rPr>
        <w:t xml:space="preserve">Where </w:t>
      </w:r>
      <w:proofErr w:type="spellStart"/>
      <w:r w:rsidR="006D0B7A" w:rsidRPr="005D1AC9">
        <w:rPr>
          <w:sz w:val="24"/>
          <w:szCs w:val="24"/>
          <w:rPrChange w:id="168" w:author="Chris Gooday" w:date="2020-01-07T14:58:00Z">
            <w:rPr>
              <w:sz w:val="24"/>
              <w:szCs w:val="24"/>
            </w:rPr>
          </w:rPrChange>
        </w:rPr>
        <w:t>t</w:t>
      </w:r>
      <w:del w:id="169" w:author="Chris Gooday" w:date="2020-01-07T14:06:00Z">
        <w:r w:rsidR="006D0B7A" w:rsidRPr="005D1AC9" w:rsidDel="00BF3CE8">
          <w:rPr>
            <w:sz w:val="24"/>
            <w:szCs w:val="24"/>
            <w:rPrChange w:id="170" w:author="Chris Gooday" w:date="2020-01-07T14:58:00Z">
              <w:rPr>
                <w:sz w:val="24"/>
                <w:szCs w:val="24"/>
              </w:rPr>
            </w:rPrChange>
          </w:rPr>
          <w:delText xml:space="preserve">he use of identifiable personal data </w:delText>
        </w:r>
        <w:r w:rsidR="003C2246" w:rsidRPr="005D1AC9" w:rsidDel="00BF3CE8">
          <w:rPr>
            <w:sz w:val="24"/>
            <w:szCs w:val="24"/>
            <w:rPrChange w:id="171" w:author="Chris Gooday" w:date="2020-01-07T14:58:00Z">
              <w:rPr>
                <w:sz w:val="24"/>
                <w:szCs w:val="24"/>
              </w:rPr>
            </w:rPrChange>
          </w:rPr>
          <w:delText>is not necessar</w:delText>
        </w:r>
      </w:del>
      <w:ins w:id="172" w:author="Chris Gooday" w:date="2020-01-07T14:06:00Z">
        <w:r w:rsidR="00BF3CE8" w:rsidRPr="005D1AC9">
          <w:rPr>
            <w:sz w:val="24"/>
            <w:szCs w:val="24"/>
            <w:rPrChange w:id="173" w:author="Chris Gooday" w:date="2020-01-07T14:58:00Z">
              <w:rPr>
                <w:sz w:val="24"/>
                <w:szCs w:val="24"/>
              </w:rPr>
            </w:rPrChange>
          </w:rPr>
          <w:t>anonymisation</w:t>
        </w:r>
        <w:proofErr w:type="spellEnd"/>
        <w:r w:rsidR="00BF3CE8" w:rsidRPr="005D1AC9">
          <w:rPr>
            <w:sz w:val="24"/>
            <w:szCs w:val="24"/>
            <w:rPrChange w:id="174" w:author="Chris Gooday" w:date="2020-01-07T14:58:00Z">
              <w:rPr>
                <w:sz w:val="24"/>
                <w:szCs w:val="24"/>
              </w:rPr>
            </w:rPrChange>
          </w:rPr>
          <w:t xml:space="preserve"> data use is </w:t>
        </w:r>
      </w:ins>
      <w:proofErr w:type="spellStart"/>
      <w:ins w:id="175" w:author="Chris Gooday" w:date="2020-01-07T14:26:00Z">
        <w:r w:rsidR="008F3218" w:rsidRPr="005D1AC9">
          <w:rPr>
            <w:sz w:val="24"/>
            <w:szCs w:val="24"/>
            <w:rPrChange w:id="176" w:author="Chris Gooday" w:date="2020-01-07T14:58:00Z">
              <w:rPr>
                <w:sz w:val="24"/>
                <w:szCs w:val="24"/>
              </w:rPr>
            </w:rPrChange>
          </w:rPr>
          <w:t>appropriatley</w:t>
        </w:r>
      </w:ins>
      <w:proofErr w:type="spellEnd"/>
      <w:del w:id="177" w:author="Chris Gooday" w:date="2020-01-07T14:06:00Z">
        <w:r w:rsidR="003C2246" w:rsidRPr="005D1AC9" w:rsidDel="00BF3CE8">
          <w:rPr>
            <w:sz w:val="24"/>
            <w:szCs w:val="24"/>
            <w:rPrChange w:id="178" w:author="Chris Gooday" w:date="2020-01-07T14:58:00Z">
              <w:rPr>
                <w:sz w:val="24"/>
                <w:szCs w:val="24"/>
              </w:rPr>
            </w:rPrChange>
          </w:rPr>
          <w:delText>y</w:delText>
        </w:r>
      </w:del>
      <w:r w:rsidR="003C2246" w:rsidRPr="005D1AC9">
        <w:rPr>
          <w:sz w:val="24"/>
          <w:szCs w:val="24"/>
          <w:rPrChange w:id="179" w:author="Chris Gooday" w:date="2020-01-07T14:58:00Z">
            <w:rPr>
              <w:sz w:val="24"/>
              <w:szCs w:val="24"/>
            </w:rPr>
          </w:rPrChange>
        </w:rPr>
        <w:t xml:space="preserve"> </w:t>
      </w:r>
      <w:r w:rsidR="006D0B7A" w:rsidRPr="005D1AC9">
        <w:rPr>
          <w:sz w:val="24"/>
          <w:szCs w:val="24"/>
          <w:rPrChange w:id="180" w:author="Chris Gooday" w:date="2020-01-07T14:58:00Z">
            <w:rPr>
              <w:sz w:val="24"/>
              <w:szCs w:val="24"/>
            </w:rPr>
          </w:rPrChange>
        </w:rPr>
        <w:t>t</w:t>
      </w:r>
      <w:r w:rsidR="009861DB" w:rsidRPr="005D1AC9">
        <w:rPr>
          <w:sz w:val="24"/>
          <w:szCs w:val="24"/>
          <w:rPrChange w:id="181" w:author="Chris Gooday" w:date="2020-01-07T14:58:00Z">
            <w:rPr>
              <w:sz w:val="24"/>
              <w:szCs w:val="24"/>
            </w:rPr>
          </w:rPrChange>
        </w:rPr>
        <w:t>he following Anonymisation standard wi</w:t>
      </w:r>
      <w:r w:rsidR="004B0605" w:rsidRPr="005D1AC9">
        <w:rPr>
          <w:sz w:val="24"/>
          <w:szCs w:val="24"/>
          <w:rPrChange w:id="182" w:author="Chris Gooday" w:date="2020-01-07T14:58:00Z">
            <w:rPr>
              <w:sz w:val="24"/>
              <w:szCs w:val="24"/>
            </w:rPr>
          </w:rPrChange>
        </w:rPr>
        <w:t>l</w:t>
      </w:r>
      <w:r w:rsidR="000729A9" w:rsidRPr="005D1AC9">
        <w:rPr>
          <w:sz w:val="24"/>
          <w:szCs w:val="24"/>
          <w:rPrChange w:id="183" w:author="Chris Gooday" w:date="2020-01-07T14:58:00Z">
            <w:rPr>
              <w:sz w:val="24"/>
              <w:szCs w:val="24"/>
            </w:rPr>
          </w:rPrChange>
        </w:rPr>
        <w:t>l be applied:</w:t>
      </w:r>
    </w:p>
    <w:p w:rsidR="00DE6913" w:rsidRPr="005D1AC9" w:rsidRDefault="00DE6913" w:rsidP="00DE6913">
      <w:pPr>
        <w:ind w:left="720"/>
        <w:jc w:val="both"/>
        <w:rPr>
          <w:rFonts w:ascii="Arial" w:hAnsi="Arial" w:cs="Arial"/>
          <w:rPrChange w:id="184" w:author="Chris Gooday" w:date="2020-01-07T14:58:00Z">
            <w:rPr>
              <w:rFonts w:ascii="Arial" w:hAnsi="Arial" w:cs="Arial"/>
            </w:rPr>
          </w:rPrChange>
        </w:rPr>
      </w:pPr>
    </w:p>
    <w:p w:rsidR="00DE6913" w:rsidRPr="005D1AC9" w:rsidRDefault="005F3196" w:rsidP="00DE6913">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185" w:author="Chris Gooday" w:date="2020-01-07T14:58:00Z">
            <w:rPr>
              <w:rFonts w:ascii="Arial" w:hAnsi="Arial" w:cs="Arial"/>
            </w:rPr>
          </w:rPrChange>
        </w:rPr>
      </w:pPr>
      <w:r w:rsidRPr="005D1AC9">
        <w:rPr>
          <w:rFonts w:ascii="Arial" w:hAnsi="Arial" w:cs="Arial"/>
          <w:rPrChange w:id="186" w:author="Chris Gooday" w:date="2020-01-07T14:58:00Z">
            <w:rPr>
              <w:rFonts w:ascii="Arial" w:hAnsi="Arial" w:cs="Arial"/>
            </w:rPr>
          </w:rPrChange>
        </w:rPr>
        <w:t>Remove all direct identifiers</w:t>
      </w:r>
      <w:r w:rsidR="007475EC" w:rsidRPr="005D1AC9">
        <w:rPr>
          <w:rFonts w:ascii="Arial" w:hAnsi="Arial" w:cs="Arial"/>
          <w:rPrChange w:id="187" w:author="Chris Gooday" w:date="2020-01-07T14:58:00Z">
            <w:rPr>
              <w:rFonts w:ascii="Arial" w:hAnsi="Arial" w:cs="Arial"/>
            </w:rPr>
          </w:rPrChange>
        </w:rPr>
        <w:t xml:space="preserve"> such as NHS Number</w:t>
      </w:r>
      <w:ins w:id="188" w:author="Chris Gooday" w:date="2020-01-07T14:11:00Z">
        <w:r w:rsidR="00327B11" w:rsidRPr="005D1AC9">
          <w:rPr>
            <w:rFonts w:ascii="Arial" w:hAnsi="Arial" w:cs="Arial"/>
            <w:rPrChange w:id="189" w:author="Chris Gooday" w:date="2020-01-07T14:58:00Z">
              <w:rPr>
                <w:rFonts w:ascii="Arial" w:hAnsi="Arial" w:cs="Arial"/>
              </w:rPr>
            </w:rPrChange>
          </w:rPr>
          <w:t>,</w:t>
        </w:r>
      </w:ins>
      <w:del w:id="190" w:author="Chris Gooday" w:date="2020-01-07T14:11:00Z">
        <w:r w:rsidR="00AE014C" w:rsidRPr="005D1AC9" w:rsidDel="00327B11">
          <w:rPr>
            <w:rFonts w:ascii="Arial" w:hAnsi="Arial" w:cs="Arial"/>
            <w:rPrChange w:id="191" w:author="Chris Gooday" w:date="2020-01-07T14:58:00Z">
              <w:rPr>
                <w:rFonts w:ascii="Arial" w:hAnsi="Arial" w:cs="Arial"/>
              </w:rPr>
            </w:rPrChange>
          </w:rPr>
          <w:delText xml:space="preserve"> and</w:delText>
        </w:r>
      </w:del>
      <w:r w:rsidR="00AE014C" w:rsidRPr="005D1AC9">
        <w:rPr>
          <w:rFonts w:ascii="Arial" w:hAnsi="Arial" w:cs="Arial"/>
          <w:rPrChange w:id="192" w:author="Chris Gooday" w:date="2020-01-07T14:58:00Z">
            <w:rPr>
              <w:rFonts w:ascii="Arial" w:hAnsi="Arial" w:cs="Arial"/>
            </w:rPr>
          </w:rPrChange>
        </w:rPr>
        <w:t xml:space="preserve"> National Insurance Number</w:t>
      </w:r>
      <w:ins w:id="193" w:author="Chris Gooday" w:date="2020-01-07T14:11:00Z">
        <w:r w:rsidR="00327B11" w:rsidRPr="005D1AC9">
          <w:rPr>
            <w:rFonts w:ascii="Arial" w:hAnsi="Arial" w:cs="Arial"/>
            <w:rPrChange w:id="194" w:author="Chris Gooday" w:date="2020-01-07T14:58:00Z">
              <w:rPr>
                <w:rFonts w:ascii="Arial" w:hAnsi="Arial" w:cs="Arial"/>
              </w:rPr>
            </w:rPrChange>
          </w:rPr>
          <w:t xml:space="preserve"> and organisation name</w:t>
        </w:r>
      </w:ins>
      <w:ins w:id="195" w:author="Lynn Norris" w:date="2019-06-10T10:50:00Z">
        <w:r w:rsidR="00523F45" w:rsidRPr="005D1AC9">
          <w:rPr>
            <w:rFonts w:ascii="Arial" w:hAnsi="Arial" w:cs="Arial"/>
            <w:rPrChange w:id="196" w:author="Chris Gooday" w:date="2020-01-07T14:58:00Z">
              <w:rPr>
                <w:rFonts w:ascii="Arial" w:hAnsi="Arial" w:cs="Arial"/>
              </w:rPr>
            </w:rPrChange>
          </w:rPr>
          <w:t>.</w:t>
        </w:r>
      </w:ins>
    </w:p>
    <w:p w:rsidR="00AE014C" w:rsidRPr="005D1AC9" w:rsidRDefault="00421A2B" w:rsidP="00DE6913">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197" w:author="Chris Gooday" w:date="2020-01-07T14:58:00Z">
            <w:rPr>
              <w:rFonts w:ascii="Arial" w:hAnsi="Arial" w:cs="Arial"/>
            </w:rPr>
          </w:rPrChange>
        </w:rPr>
      </w:pPr>
      <w:r w:rsidRPr="005D1AC9">
        <w:rPr>
          <w:rFonts w:ascii="Arial" w:hAnsi="Arial" w:cs="Arial"/>
          <w:rPrChange w:id="198" w:author="Chris Gooday" w:date="2020-01-07T14:58:00Z">
            <w:rPr>
              <w:rFonts w:ascii="Arial" w:hAnsi="Arial" w:cs="Arial"/>
            </w:rPr>
          </w:rPrChange>
        </w:rPr>
        <w:t>Remove all well-known</w:t>
      </w:r>
      <w:r w:rsidR="00AE014C" w:rsidRPr="005D1AC9">
        <w:rPr>
          <w:rFonts w:ascii="Arial" w:hAnsi="Arial" w:cs="Arial"/>
          <w:rPrChange w:id="199" w:author="Chris Gooday" w:date="2020-01-07T14:58:00Z">
            <w:rPr>
              <w:rFonts w:ascii="Arial" w:hAnsi="Arial" w:cs="Arial"/>
            </w:rPr>
          </w:rPrChange>
        </w:rPr>
        <w:t xml:space="preserve"> indirect identifiers such as name, address, postcode, date of birth.</w:t>
      </w:r>
    </w:p>
    <w:p w:rsidR="00DE6913" w:rsidRPr="005D1AC9" w:rsidRDefault="005F3196" w:rsidP="00DE6913">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200" w:author="Chris Gooday" w:date="2020-01-07T14:58:00Z">
            <w:rPr>
              <w:rFonts w:ascii="Arial" w:hAnsi="Arial" w:cs="Arial"/>
            </w:rPr>
          </w:rPrChange>
        </w:rPr>
      </w:pPr>
      <w:r w:rsidRPr="005D1AC9">
        <w:rPr>
          <w:rFonts w:ascii="Arial" w:hAnsi="Arial" w:cs="Arial"/>
          <w:rPrChange w:id="201" w:author="Chris Gooday" w:date="2020-01-07T14:58:00Z">
            <w:rPr>
              <w:rFonts w:ascii="Arial" w:hAnsi="Arial" w:cs="Arial"/>
            </w:rPr>
          </w:rPrChange>
        </w:rPr>
        <w:t>Assess the risk of identification from</w:t>
      </w:r>
      <w:r w:rsidR="00AE014C" w:rsidRPr="005D1AC9">
        <w:rPr>
          <w:rFonts w:ascii="Arial" w:hAnsi="Arial" w:cs="Arial"/>
          <w:rPrChange w:id="202" w:author="Chris Gooday" w:date="2020-01-07T14:58:00Z">
            <w:rPr>
              <w:rFonts w:ascii="Arial" w:hAnsi="Arial" w:cs="Arial"/>
            </w:rPr>
          </w:rPrChange>
        </w:rPr>
        <w:t xml:space="preserve"> any remaining</w:t>
      </w:r>
      <w:r w:rsidRPr="005D1AC9">
        <w:rPr>
          <w:rFonts w:ascii="Arial" w:hAnsi="Arial" w:cs="Arial"/>
          <w:rPrChange w:id="203" w:author="Chris Gooday" w:date="2020-01-07T14:58:00Z">
            <w:rPr>
              <w:rFonts w:ascii="Arial" w:hAnsi="Arial" w:cs="Arial"/>
            </w:rPr>
          </w:rPrChange>
        </w:rPr>
        <w:t xml:space="preserve"> indirect identifiers</w:t>
      </w:r>
      <w:ins w:id="204" w:author="Chris Gooday" w:date="2020-01-07T14:10:00Z">
        <w:r w:rsidR="00327B11" w:rsidRPr="005D1AC9">
          <w:rPr>
            <w:rFonts w:ascii="Arial" w:hAnsi="Arial" w:cs="Arial"/>
            <w:rPrChange w:id="205" w:author="Chris Gooday" w:date="2020-01-07T14:58:00Z">
              <w:rPr>
                <w:rFonts w:ascii="Arial" w:hAnsi="Arial" w:cs="Arial"/>
              </w:rPr>
            </w:rPrChange>
          </w:rPr>
          <w:t xml:space="preserve"> as detailed in the Statistical </w:t>
        </w:r>
      </w:ins>
      <w:ins w:id="206" w:author="Chris Gooday" w:date="2020-01-07T14:11:00Z">
        <w:r w:rsidR="00327B11" w:rsidRPr="005D1AC9">
          <w:rPr>
            <w:rFonts w:ascii="Arial" w:hAnsi="Arial" w:cs="Arial"/>
            <w:rPrChange w:id="207" w:author="Chris Gooday" w:date="2020-01-07T14:58:00Z">
              <w:rPr>
                <w:rFonts w:ascii="Arial" w:hAnsi="Arial" w:cs="Arial"/>
              </w:rPr>
            </w:rPrChange>
          </w:rPr>
          <w:t>Disclosure</w:t>
        </w:r>
      </w:ins>
      <w:ins w:id="208" w:author="Chris Gooday" w:date="2020-01-07T14:10:00Z">
        <w:r w:rsidR="00327B11" w:rsidRPr="005D1AC9">
          <w:rPr>
            <w:rFonts w:ascii="Arial" w:hAnsi="Arial" w:cs="Arial"/>
            <w:rPrChange w:id="209" w:author="Chris Gooday" w:date="2020-01-07T14:58:00Z">
              <w:rPr>
                <w:rFonts w:ascii="Arial" w:hAnsi="Arial" w:cs="Arial"/>
              </w:rPr>
            </w:rPrChange>
          </w:rPr>
          <w:t xml:space="preserve"> Control Protocol</w:t>
        </w:r>
      </w:ins>
      <w:r w:rsidRPr="005D1AC9">
        <w:rPr>
          <w:rFonts w:ascii="Arial" w:hAnsi="Arial" w:cs="Arial"/>
          <w:rPrChange w:id="210" w:author="Chris Gooday" w:date="2020-01-07T14:58:00Z">
            <w:rPr>
              <w:rFonts w:ascii="Arial" w:hAnsi="Arial" w:cs="Arial"/>
            </w:rPr>
          </w:rPrChange>
        </w:rPr>
        <w:t xml:space="preserve">. </w:t>
      </w:r>
    </w:p>
    <w:p w:rsidR="004B20A0" w:rsidRPr="005D1AC9" w:rsidRDefault="004B20A0" w:rsidP="004B20A0">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211" w:author="Chris Gooday" w:date="2020-01-07T14:58:00Z">
            <w:rPr>
              <w:rFonts w:ascii="Arial" w:hAnsi="Arial" w:cs="Arial"/>
            </w:rPr>
          </w:rPrChange>
        </w:rPr>
      </w:pPr>
      <w:r w:rsidRPr="005D1AC9">
        <w:rPr>
          <w:rFonts w:ascii="Arial" w:hAnsi="Arial" w:cs="Arial"/>
          <w:rPrChange w:id="212" w:author="Chris Gooday" w:date="2020-01-07T14:58:00Z">
            <w:rPr>
              <w:rFonts w:ascii="Arial" w:hAnsi="Arial" w:cs="Arial"/>
            </w:rPr>
          </w:rPrChange>
        </w:rPr>
        <w:t>Consider th</w:t>
      </w:r>
      <w:r w:rsidR="000729A9" w:rsidRPr="005D1AC9">
        <w:rPr>
          <w:rFonts w:ascii="Arial" w:hAnsi="Arial" w:cs="Arial"/>
          <w:rPrChange w:id="213" w:author="Chris Gooday" w:date="2020-01-07T14:58:00Z">
            <w:rPr>
              <w:rFonts w:ascii="Arial" w:hAnsi="Arial" w:cs="Arial"/>
            </w:rPr>
          </w:rPrChange>
        </w:rPr>
        <w:t xml:space="preserve">is as a disclosure to anyone </w:t>
      </w:r>
      <w:r w:rsidR="00254076" w:rsidRPr="005D1AC9">
        <w:rPr>
          <w:rFonts w:ascii="Arial" w:hAnsi="Arial" w:cs="Arial"/>
          <w:rPrChange w:id="214" w:author="Chris Gooday" w:date="2020-01-07T14:58:00Z">
            <w:rPr>
              <w:rFonts w:ascii="Arial" w:hAnsi="Arial" w:cs="Arial"/>
            </w:rPr>
          </w:rPrChange>
        </w:rPr>
        <w:t>in the world</w:t>
      </w:r>
      <w:ins w:id="215" w:author="Lynn Norris" w:date="2019-06-10T10:51:00Z">
        <w:r w:rsidR="00523F45" w:rsidRPr="005D1AC9">
          <w:rPr>
            <w:rFonts w:ascii="Arial" w:hAnsi="Arial" w:cs="Arial"/>
            <w:rPrChange w:id="216" w:author="Chris Gooday" w:date="2020-01-07T14:58:00Z">
              <w:rPr>
                <w:rFonts w:ascii="Arial" w:hAnsi="Arial" w:cs="Arial"/>
              </w:rPr>
            </w:rPrChange>
          </w:rPr>
          <w:t>,</w:t>
        </w:r>
      </w:ins>
      <w:r w:rsidR="00254076" w:rsidRPr="005D1AC9">
        <w:rPr>
          <w:rFonts w:ascii="Arial" w:hAnsi="Arial" w:cs="Arial"/>
          <w:rPrChange w:id="217" w:author="Chris Gooday" w:date="2020-01-07T14:58:00Z">
            <w:rPr>
              <w:rFonts w:ascii="Arial" w:hAnsi="Arial" w:cs="Arial"/>
            </w:rPr>
          </w:rPrChange>
        </w:rPr>
        <w:t xml:space="preserve"> </w:t>
      </w:r>
      <w:r w:rsidR="000729A9" w:rsidRPr="005D1AC9">
        <w:rPr>
          <w:rFonts w:ascii="Arial" w:hAnsi="Arial" w:cs="Arial"/>
          <w:rPrChange w:id="218" w:author="Chris Gooday" w:date="2020-01-07T14:58:00Z">
            <w:rPr>
              <w:rFonts w:ascii="Arial" w:hAnsi="Arial" w:cs="Arial"/>
            </w:rPr>
          </w:rPrChange>
        </w:rPr>
        <w:t>and assess the risks of re-identification</w:t>
      </w:r>
      <w:r w:rsidR="00D939F2" w:rsidRPr="005D1AC9">
        <w:rPr>
          <w:rFonts w:ascii="Arial" w:hAnsi="Arial" w:cs="Arial"/>
          <w:rPrChange w:id="219" w:author="Chris Gooday" w:date="2020-01-07T14:58:00Z">
            <w:rPr>
              <w:rFonts w:ascii="Arial" w:hAnsi="Arial" w:cs="Arial"/>
            </w:rPr>
          </w:rPrChange>
        </w:rPr>
        <w:t xml:space="preserve"> by</w:t>
      </w:r>
      <w:ins w:id="220" w:author="Chris Gooday" w:date="2020-01-07T14:12:00Z">
        <w:r w:rsidR="00327B11" w:rsidRPr="005D1AC9">
          <w:rPr>
            <w:rFonts w:ascii="Arial" w:hAnsi="Arial" w:cs="Arial"/>
            <w:rPrChange w:id="221" w:author="Chris Gooday" w:date="2020-01-07T14:58:00Z">
              <w:rPr>
                <w:rFonts w:ascii="Arial" w:hAnsi="Arial" w:cs="Arial"/>
              </w:rPr>
            </w:rPrChange>
          </w:rPr>
          <w:t xml:space="preserve"> a)</w:t>
        </w:r>
      </w:ins>
      <w:r w:rsidR="00D939F2" w:rsidRPr="005D1AC9">
        <w:rPr>
          <w:rFonts w:ascii="Arial" w:hAnsi="Arial" w:cs="Arial"/>
          <w:rPrChange w:id="222" w:author="Chris Gooday" w:date="2020-01-07T14:58:00Z">
            <w:rPr>
              <w:rFonts w:ascii="Arial" w:hAnsi="Arial" w:cs="Arial"/>
            </w:rPr>
          </w:rPrChange>
        </w:rPr>
        <w:t xml:space="preserve"> a motivated individual</w:t>
      </w:r>
      <w:ins w:id="223" w:author="Chris Gooday" w:date="2020-01-07T14:12:00Z">
        <w:r w:rsidR="00327B11" w:rsidRPr="005D1AC9">
          <w:rPr>
            <w:rFonts w:ascii="Arial" w:hAnsi="Arial" w:cs="Arial"/>
            <w:rPrChange w:id="224" w:author="Chris Gooday" w:date="2020-01-07T14:58:00Z">
              <w:rPr>
                <w:rFonts w:ascii="Arial" w:hAnsi="Arial" w:cs="Arial"/>
              </w:rPr>
            </w:rPrChange>
          </w:rPr>
          <w:t xml:space="preserve"> b) the individual/organisation c) the </w:t>
        </w:r>
        <w:proofErr w:type="gramStart"/>
        <w:r w:rsidR="00327B11" w:rsidRPr="005D1AC9">
          <w:rPr>
            <w:rFonts w:ascii="Arial" w:hAnsi="Arial" w:cs="Arial"/>
            <w:rPrChange w:id="225" w:author="Chris Gooday" w:date="2020-01-07T14:58:00Z">
              <w:rPr>
                <w:rFonts w:ascii="Arial" w:hAnsi="Arial" w:cs="Arial"/>
              </w:rPr>
            </w:rPrChange>
          </w:rPr>
          <w:t xml:space="preserve">NHSBSA </w:t>
        </w:r>
      </w:ins>
      <w:r w:rsidR="00D939F2" w:rsidRPr="005D1AC9">
        <w:rPr>
          <w:rFonts w:ascii="Arial" w:hAnsi="Arial" w:cs="Arial"/>
          <w:rPrChange w:id="226" w:author="Chris Gooday" w:date="2020-01-07T14:58:00Z">
            <w:rPr>
              <w:rFonts w:ascii="Arial" w:hAnsi="Arial" w:cs="Arial"/>
            </w:rPr>
          </w:rPrChange>
        </w:rPr>
        <w:t>.</w:t>
      </w:r>
      <w:proofErr w:type="gramEnd"/>
    </w:p>
    <w:p w:rsidR="004B20A0" w:rsidRPr="005D1AC9" w:rsidRDefault="000729A9" w:rsidP="004B20A0">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227" w:author="Chris Gooday" w:date="2020-01-07T14:58:00Z">
            <w:rPr>
              <w:rFonts w:ascii="Arial" w:hAnsi="Arial" w:cs="Arial"/>
            </w:rPr>
          </w:rPrChange>
        </w:rPr>
      </w:pPr>
      <w:del w:id="228" w:author="Chris Gooday" w:date="2020-01-07T14:15:00Z">
        <w:r w:rsidRPr="005D1AC9" w:rsidDel="00327B11">
          <w:rPr>
            <w:rFonts w:ascii="Arial" w:hAnsi="Arial" w:cs="Arial"/>
            <w:rPrChange w:id="229" w:author="Chris Gooday" w:date="2020-01-07T14:58:00Z">
              <w:rPr>
                <w:rFonts w:ascii="Arial" w:hAnsi="Arial" w:cs="Arial"/>
              </w:rPr>
            </w:rPrChange>
          </w:rPr>
          <w:lastRenderedPageBreak/>
          <w:delText>What</w:delText>
        </w:r>
        <w:r w:rsidR="004B20A0" w:rsidRPr="005D1AC9" w:rsidDel="00327B11">
          <w:rPr>
            <w:rFonts w:ascii="Arial" w:hAnsi="Arial" w:cs="Arial"/>
            <w:rPrChange w:id="230" w:author="Chris Gooday" w:date="2020-01-07T14:58:00Z">
              <w:rPr>
                <w:rFonts w:ascii="Arial" w:hAnsi="Arial" w:cs="Arial"/>
              </w:rPr>
            </w:rPrChange>
          </w:rPr>
          <w:delText xml:space="preserve"> </w:delText>
        </w:r>
      </w:del>
      <w:ins w:id="231" w:author="Chris Gooday" w:date="2020-01-07T14:15:00Z">
        <w:r w:rsidR="00327B11" w:rsidRPr="005D1AC9">
          <w:rPr>
            <w:rFonts w:ascii="Arial" w:hAnsi="Arial" w:cs="Arial"/>
            <w:rPrChange w:id="232" w:author="Chris Gooday" w:date="2020-01-07T14:58:00Z">
              <w:rPr>
                <w:rFonts w:ascii="Arial" w:hAnsi="Arial" w:cs="Arial"/>
              </w:rPr>
            </w:rPrChange>
          </w:rPr>
          <w:t xml:space="preserve">Assess the </w:t>
        </w:r>
      </w:ins>
      <w:r w:rsidR="004B20A0" w:rsidRPr="005D1AC9">
        <w:rPr>
          <w:rFonts w:ascii="Arial" w:hAnsi="Arial" w:cs="Arial"/>
          <w:rPrChange w:id="233" w:author="Chris Gooday" w:date="2020-01-07T14:58:00Z">
            <w:rPr>
              <w:rFonts w:ascii="Arial" w:hAnsi="Arial" w:cs="Arial"/>
            </w:rPr>
          </w:rPrChange>
        </w:rPr>
        <w:t xml:space="preserve">harm </w:t>
      </w:r>
      <w:ins w:id="234" w:author="Chris Gooday" w:date="2020-01-07T14:15:00Z">
        <w:r w:rsidR="00327B11" w:rsidRPr="005D1AC9">
          <w:rPr>
            <w:rFonts w:ascii="Arial" w:hAnsi="Arial" w:cs="Arial"/>
            <w:rPrChange w:id="235" w:author="Chris Gooday" w:date="2020-01-07T14:58:00Z">
              <w:rPr>
                <w:rFonts w:ascii="Arial" w:hAnsi="Arial" w:cs="Arial"/>
              </w:rPr>
            </w:rPrChange>
          </w:rPr>
          <w:t xml:space="preserve">that </w:t>
        </w:r>
      </w:ins>
      <w:r w:rsidR="004B20A0" w:rsidRPr="005D1AC9">
        <w:rPr>
          <w:rFonts w:ascii="Arial" w:hAnsi="Arial" w:cs="Arial"/>
          <w:rPrChange w:id="236" w:author="Chris Gooday" w:date="2020-01-07T14:58:00Z">
            <w:rPr>
              <w:rFonts w:ascii="Arial" w:hAnsi="Arial" w:cs="Arial"/>
            </w:rPr>
          </w:rPrChange>
        </w:rPr>
        <w:t>could be caused to the individuals</w:t>
      </w:r>
      <w:ins w:id="237" w:author="Chris Gooday" w:date="2020-01-07T14:15:00Z">
        <w:r w:rsidR="00327B11" w:rsidRPr="005D1AC9">
          <w:rPr>
            <w:rFonts w:ascii="Arial" w:hAnsi="Arial" w:cs="Arial"/>
            <w:rPrChange w:id="238" w:author="Chris Gooday" w:date="2020-01-07T14:58:00Z">
              <w:rPr>
                <w:rFonts w:ascii="Arial" w:hAnsi="Arial" w:cs="Arial"/>
              </w:rPr>
            </w:rPrChange>
          </w:rPr>
          <w:t>/organisations</w:t>
        </w:r>
      </w:ins>
      <w:r w:rsidR="004B20A0" w:rsidRPr="005D1AC9">
        <w:rPr>
          <w:rFonts w:ascii="Arial" w:hAnsi="Arial" w:cs="Arial"/>
          <w:rPrChange w:id="239" w:author="Chris Gooday" w:date="2020-01-07T14:58:00Z">
            <w:rPr>
              <w:rFonts w:ascii="Arial" w:hAnsi="Arial" w:cs="Arial"/>
            </w:rPr>
          </w:rPrChange>
        </w:rPr>
        <w:t xml:space="preserve"> if th</w:t>
      </w:r>
      <w:r w:rsidR="00BD57E2" w:rsidRPr="005D1AC9">
        <w:rPr>
          <w:rFonts w:ascii="Arial" w:hAnsi="Arial" w:cs="Arial"/>
          <w:rPrChange w:id="240" w:author="Chris Gooday" w:date="2020-01-07T14:58:00Z">
            <w:rPr>
              <w:rFonts w:ascii="Arial" w:hAnsi="Arial" w:cs="Arial"/>
            </w:rPr>
          </w:rPrChange>
        </w:rPr>
        <w:t>e data were to be re-identified?</w:t>
      </w:r>
    </w:p>
    <w:p w:rsidR="00C750AE" w:rsidRPr="005D1AC9" w:rsidRDefault="000729A9" w:rsidP="004B20A0">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241" w:author="Chris Gooday" w:date="2020-01-07T14:58:00Z">
            <w:rPr>
              <w:rFonts w:ascii="Arial" w:hAnsi="Arial" w:cs="Arial"/>
            </w:rPr>
          </w:rPrChange>
        </w:rPr>
      </w:pPr>
      <w:r w:rsidRPr="005D1AC9">
        <w:rPr>
          <w:rFonts w:ascii="Arial" w:hAnsi="Arial" w:cs="Arial"/>
          <w:rPrChange w:id="242" w:author="Chris Gooday" w:date="2020-01-07T14:58:00Z">
            <w:rPr>
              <w:rFonts w:ascii="Arial" w:hAnsi="Arial" w:cs="Arial"/>
            </w:rPr>
          </w:rPrChange>
        </w:rPr>
        <w:t>Assess</w:t>
      </w:r>
      <w:r w:rsidR="004B20A0" w:rsidRPr="005D1AC9">
        <w:rPr>
          <w:rFonts w:ascii="Arial" w:hAnsi="Arial" w:cs="Arial"/>
          <w:rPrChange w:id="243" w:author="Chris Gooday" w:date="2020-01-07T14:58:00Z">
            <w:rPr>
              <w:rFonts w:ascii="Arial" w:hAnsi="Arial" w:cs="Arial"/>
            </w:rPr>
          </w:rPrChange>
        </w:rPr>
        <w:t xml:space="preserve"> the current information</w:t>
      </w:r>
      <w:ins w:id="244" w:author="Chris Gooday" w:date="2020-01-07T14:23:00Z">
        <w:r w:rsidR="008F3218" w:rsidRPr="005D1AC9">
          <w:rPr>
            <w:rFonts w:ascii="Arial" w:hAnsi="Arial" w:cs="Arial"/>
            <w:rPrChange w:id="245" w:author="Chris Gooday" w:date="2020-01-07T14:58:00Z">
              <w:rPr>
                <w:rFonts w:ascii="Arial" w:hAnsi="Arial" w:cs="Arial"/>
              </w:rPr>
            </w:rPrChange>
          </w:rPr>
          <w:t xml:space="preserve"> that is publicly available and also likely to be available to the </w:t>
        </w:r>
        <w:proofErr w:type="spellStart"/>
        <w:r w:rsidR="008F3218" w:rsidRPr="005D1AC9">
          <w:rPr>
            <w:rFonts w:ascii="Arial" w:hAnsi="Arial" w:cs="Arial"/>
            <w:rPrChange w:id="246" w:author="Chris Gooday" w:date="2020-01-07T14:58:00Z">
              <w:rPr>
                <w:rFonts w:ascii="Arial" w:hAnsi="Arial" w:cs="Arial"/>
              </w:rPr>
            </w:rPrChange>
          </w:rPr>
          <w:t>receiptinet</w:t>
        </w:r>
        <w:proofErr w:type="spellEnd"/>
        <w:r w:rsidR="008F3218" w:rsidRPr="005D1AC9">
          <w:rPr>
            <w:rFonts w:ascii="Arial" w:hAnsi="Arial" w:cs="Arial"/>
            <w:rPrChange w:id="247" w:author="Chris Gooday" w:date="2020-01-07T14:58:00Z">
              <w:rPr>
                <w:rFonts w:ascii="Arial" w:hAnsi="Arial" w:cs="Arial"/>
              </w:rPr>
            </w:rPrChange>
          </w:rPr>
          <w:t xml:space="preserve"> of the </w:t>
        </w:r>
        <w:proofErr w:type="gramStart"/>
        <w:r w:rsidR="008F3218" w:rsidRPr="005D1AC9">
          <w:rPr>
            <w:rFonts w:ascii="Arial" w:hAnsi="Arial" w:cs="Arial"/>
            <w:rPrChange w:id="248" w:author="Chris Gooday" w:date="2020-01-07T14:58:00Z">
              <w:rPr>
                <w:rFonts w:ascii="Arial" w:hAnsi="Arial" w:cs="Arial"/>
              </w:rPr>
            </w:rPrChange>
          </w:rPr>
          <w:t xml:space="preserve">information </w:t>
        </w:r>
      </w:ins>
      <w:r w:rsidR="004B20A0" w:rsidRPr="005D1AC9">
        <w:rPr>
          <w:rFonts w:ascii="Arial" w:hAnsi="Arial" w:cs="Arial"/>
          <w:rPrChange w:id="249" w:author="Chris Gooday" w:date="2020-01-07T14:58:00Z">
            <w:rPr>
              <w:rFonts w:ascii="Arial" w:hAnsi="Arial" w:cs="Arial"/>
            </w:rPr>
          </w:rPrChange>
        </w:rPr>
        <w:t xml:space="preserve"> </w:t>
      </w:r>
      <w:r w:rsidR="00C750AE" w:rsidRPr="005D1AC9">
        <w:rPr>
          <w:rFonts w:ascii="Arial" w:hAnsi="Arial" w:cs="Arial"/>
          <w:rPrChange w:id="250" w:author="Chris Gooday" w:date="2020-01-07T14:58:00Z">
            <w:rPr>
              <w:rFonts w:ascii="Arial" w:hAnsi="Arial" w:cs="Arial"/>
            </w:rPr>
          </w:rPrChange>
        </w:rPr>
        <w:t>that</w:t>
      </w:r>
      <w:proofErr w:type="gramEnd"/>
      <w:r w:rsidR="00C750AE" w:rsidRPr="005D1AC9">
        <w:rPr>
          <w:rFonts w:ascii="Arial" w:hAnsi="Arial" w:cs="Arial"/>
          <w:rPrChange w:id="251" w:author="Chris Gooday" w:date="2020-01-07T14:58:00Z">
            <w:rPr>
              <w:rFonts w:ascii="Arial" w:hAnsi="Arial" w:cs="Arial"/>
            </w:rPr>
          </w:rPrChange>
        </w:rPr>
        <w:t xml:space="preserve"> could be linked to this information to identify the individual</w:t>
      </w:r>
      <w:ins w:id="252" w:author="Chris Gooday" w:date="2020-01-07T14:16:00Z">
        <w:r w:rsidR="00327B11" w:rsidRPr="005D1AC9">
          <w:rPr>
            <w:rFonts w:ascii="Arial" w:hAnsi="Arial" w:cs="Arial"/>
            <w:rPrChange w:id="253" w:author="Chris Gooday" w:date="2020-01-07T14:58:00Z">
              <w:rPr>
                <w:rFonts w:ascii="Arial" w:hAnsi="Arial" w:cs="Arial"/>
              </w:rPr>
            </w:rPrChange>
          </w:rPr>
          <w:t>/organisation</w:t>
        </w:r>
      </w:ins>
      <w:ins w:id="254" w:author="Lynn Norris" w:date="2019-06-10T10:51:00Z">
        <w:r w:rsidR="00523F45" w:rsidRPr="005D1AC9">
          <w:rPr>
            <w:rFonts w:ascii="Arial" w:hAnsi="Arial" w:cs="Arial"/>
            <w:rPrChange w:id="255" w:author="Chris Gooday" w:date="2020-01-07T14:58:00Z">
              <w:rPr>
                <w:rFonts w:ascii="Arial" w:hAnsi="Arial" w:cs="Arial"/>
              </w:rPr>
            </w:rPrChange>
          </w:rPr>
          <w:t>.</w:t>
        </w:r>
      </w:ins>
    </w:p>
    <w:p w:rsidR="004B20A0" w:rsidRPr="005D1AC9" w:rsidRDefault="008F3218" w:rsidP="004B20A0">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256" w:author="Chris Gooday" w:date="2020-01-07T14:58:00Z">
            <w:rPr>
              <w:rFonts w:ascii="Arial" w:hAnsi="Arial" w:cs="Arial"/>
            </w:rPr>
          </w:rPrChange>
        </w:rPr>
      </w:pPr>
      <w:ins w:id="257" w:author="Chris Gooday" w:date="2020-01-07T14:23:00Z">
        <w:r w:rsidRPr="005D1AC9">
          <w:rPr>
            <w:rFonts w:ascii="Arial" w:hAnsi="Arial" w:cs="Arial"/>
            <w:rPrChange w:id="258" w:author="Chris Gooday" w:date="2020-01-07T14:58:00Z">
              <w:rPr>
                <w:rFonts w:ascii="Arial" w:hAnsi="Arial" w:cs="Arial"/>
              </w:rPr>
            </w:rPrChange>
          </w:rPr>
          <w:t>Consider how technology has ch</w:t>
        </w:r>
      </w:ins>
      <w:ins w:id="259" w:author="Chris Gooday" w:date="2020-01-07T14:24:00Z">
        <w:r w:rsidRPr="005D1AC9">
          <w:rPr>
            <w:rFonts w:ascii="Arial" w:hAnsi="Arial" w:cs="Arial"/>
            <w:rPrChange w:id="260" w:author="Chris Gooday" w:date="2020-01-07T14:58:00Z">
              <w:rPr>
                <w:rFonts w:ascii="Arial" w:hAnsi="Arial" w:cs="Arial"/>
              </w:rPr>
            </w:rPrChange>
          </w:rPr>
          <w:t xml:space="preserve">anged to use increased computing power and sophisticated techniques </w:t>
        </w:r>
      </w:ins>
      <w:r w:rsidR="004B20A0" w:rsidRPr="005D1AC9">
        <w:rPr>
          <w:rFonts w:ascii="Arial" w:hAnsi="Arial" w:cs="Arial"/>
          <w:rPrChange w:id="261" w:author="Chris Gooday" w:date="2020-01-07T14:58:00Z">
            <w:rPr>
              <w:rFonts w:ascii="Arial" w:hAnsi="Arial" w:cs="Arial"/>
            </w:rPr>
          </w:rPrChange>
        </w:rPr>
        <w:t>re-identify the information</w:t>
      </w:r>
      <w:r w:rsidR="001F1F69" w:rsidRPr="005D1AC9">
        <w:rPr>
          <w:rFonts w:ascii="Arial" w:hAnsi="Arial" w:cs="Arial"/>
          <w:rPrChange w:id="262" w:author="Chris Gooday" w:date="2020-01-07T14:58:00Z">
            <w:rPr>
              <w:rFonts w:ascii="Arial" w:hAnsi="Arial" w:cs="Arial"/>
            </w:rPr>
          </w:rPrChange>
        </w:rPr>
        <w:t>?</w:t>
      </w:r>
    </w:p>
    <w:p w:rsidR="000729A9" w:rsidRPr="005D1AC9" w:rsidRDefault="000729A9" w:rsidP="004B20A0">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263" w:author="Chris Gooday" w:date="2020-01-07T14:58:00Z">
            <w:rPr>
              <w:rFonts w:ascii="Arial" w:hAnsi="Arial" w:cs="Arial"/>
            </w:rPr>
          </w:rPrChange>
        </w:rPr>
      </w:pPr>
      <w:r w:rsidRPr="005D1AC9">
        <w:rPr>
          <w:rFonts w:ascii="Arial" w:hAnsi="Arial" w:cs="Arial"/>
          <w:rPrChange w:id="264" w:author="Chris Gooday" w:date="2020-01-07T14:58:00Z">
            <w:rPr>
              <w:rFonts w:ascii="Arial" w:hAnsi="Arial" w:cs="Arial"/>
            </w:rPr>
          </w:rPrChange>
        </w:rPr>
        <w:t>Be aware that unauthorised re-identification is a criminal offense.</w:t>
      </w:r>
    </w:p>
    <w:p w:rsidR="00E17D96" w:rsidRPr="005D1AC9" w:rsidRDefault="00485EB3" w:rsidP="004B20A0">
      <w:pPr>
        <w:pStyle w:val="NormalWeb"/>
        <w:numPr>
          <w:ilvl w:val="0"/>
          <w:numId w:val="1"/>
        </w:numPr>
        <w:tabs>
          <w:tab w:val="clear" w:pos="1080"/>
          <w:tab w:val="num" w:pos="1260"/>
        </w:tabs>
        <w:spacing w:before="0" w:beforeAutospacing="0" w:after="0" w:afterAutospacing="0"/>
        <w:ind w:left="1260" w:hanging="540"/>
        <w:jc w:val="both"/>
        <w:rPr>
          <w:rFonts w:ascii="Arial" w:hAnsi="Arial" w:cs="Arial"/>
          <w:rPrChange w:id="265" w:author="Chris Gooday" w:date="2020-01-07T14:58:00Z">
            <w:rPr>
              <w:rFonts w:ascii="Arial" w:hAnsi="Arial" w:cs="Arial"/>
            </w:rPr>
          </w:rPrChange>
        </w:rPr>
      </w:pPr>
      <w:r w:rsidRPr="005D1AC9">
        <w:rPr>
          <w:rFonts w:ascii="Arial" w:hAnsi="Arial" w:cs="Arial"/>
          <w:rPrChange w:id="266" w:author="Chris Gooday" w:date="2020-01-07T14:58:00Z">
            <w:rPr>
              <w:rFonts w:ascii="Arial" w:hAnsi="Arial" w:cs="Arial"/>
            </w:rPr>
          </w:rPrChange>
        </w:rPr>
        <w:t xml:space="preserve">Reduce the risk of re-identification to that which is low/remote by </w:t>
      </w:r>
      <w:ins w:id="267" w:author="Chris Gooday" w:date="2020-01-07T14:08:00Z">
        <w:r w:rsidR="00F737C2" w:rsidRPr="005D1AC9">
          <w:rPr>
            <w:rFonts w:ascii="Arial" w:hAnsi="Arial" w:cs="Arial"/>
            <w:rPrChange w:id="268" w:author="Chris Gooday" w:date="2020-01-07T14:58:00Z">
              <w:rPr>
                <w:rFonts w:ascii="Arial" w:hAnsi="Arial" w:cs="Arial"/>
              </w:rPr>
            </w:rPrChange>
          </w:rPr>
          <w:t xml:space="preserve">applying the </w:t>
        </w:r>
      </w:ins>
      <w:ins w:id="269" w:author="Chris Gooday" w:date="2020-01-07T14:25:00Z">
        <w:r w:rsidR="008F3218" w:rsidRPr="005D1AC9">
          <w:rPr>
            <w:rFonts w:ascii="Arial" w:hAnsi="Arial" w:cs="Arial"/>
            <w:rPrChange w:id="270" w:author="Chris Gooday" w:date="2020-01-07T14:58:00Z">
              <w:rPr>
                <w:rFonts w:ascii="Arial" w:hAnsi="Arial" w:cs="Arial"/>
              </w:rPr>
            </w:rPrChange>
          </w:rPr>
          <w:t>Statistical</w:t>
        </w:r>
      </w:ins>
      <w:ins w:id="271" w:author="Chris Gooday" w:date="2020-01-07T14:08:00Z">
        <w:r w:rsidR="00F737C2" w:rsidRPr="005D1AC9">
          <w:rPr>
            <w:rFonts w:ascii="Arial" w:hAnsi="Arial" w:cs="Arial"/>
            <w:rPrChange w:id="272" w:author="Chris Gooday" w:date="2020-01-07T14:58:00Z">
              <w:rPr>
                <w:rFonts w:ascii="Arial" w:hAnsi="Arial" w:cs="Arial"/>
              </w:rPr>
            </w:rPrChange>
          </w:rPr>
          <w:t xml:space="preserve"> Data Control protocol</w:t>
        </w:r>
      </w:ins>
      <w:r w:rsidR="00E17D96" w:rsidRPr="005D1AC9">
        <w:rPr>
          <w:rFonts w:ascii="Arial" w:hAnsi="Arial" w:cs="Arial"/>
          <w:rPrChange w:id="273" w:author="Chris Gooday" w:date="2020-01-07T14:58:00Z">
            <w:rPr>
              <w:rFonts w:ascii="Arial" w:hAnsi="Arial" w:cs="Arial"/>
            </w:rPr>
          </w:rPrChange>
        </w:rPr>
        <w:t>:</w:t>
      </w:r>
    </w:p>
    <w:p w:rsidR="00300AF3" w:rsidRPr="005D1AC9" w:rsidRDefault="00300AF3" w:rsidP="00300AF3">
      <w:pPr>
        <w:pStyle w:val="BodyTextIndent"/>
        <w:rPr>
          <w:sz w:val="24"/>
          <w:szCs w:val="24"/>
          <w:rPrChange w:id="274" w:author="Chris Gooday" w:date="2020-01-07T14:58:00Z">
            <w:rPr>
              <w:sz w:val="24"/>
              <w:szCs w:val="24"/>
            </w:rPr>
          </w:rPrChange>
        </w:rPr>
      </w:pPr>
    </w:p>
    <w:p w:rsidR="005B2CD7" w:rsidRPr="005D1AC9" w:rsidRDefault="00300AF3" w:rsidP="00300AF3">
      <w:pPr>
        <w:pStyle w:val="BodyTextIndent"/>
        <w:rPr>
          <w:sz w:val="24"/>
          <w:szCs w:val="24"/>
          <w:rPrChange w:id="275" w:author="Chris Gooday" w:date="2020-01-07T14:58:00Z">
            <w:rPr>
              <w:sz w:val="24"/>
              <w:szCs w:val="24"/>
            </w:rPr>
          </w:rPrChange>
        </w:rPr>
      </w:pPr>
      <w:r w:rsidRPr="005D1AC9">
        <w:rPr>
          <w:sz w:val="24"/>
          <w:szCs w:val="24"/>
          <w:rPrChange w:id="276" w:author="Chris Gooday" w:date="2020-01-07T14:58:00Z">
            <w:rPr>
              <w:sz w:val="24"/>
              <w:szCs w:val="24"/>
            </w:rPr>
          </w:rPrChange>
        </w:rPr>
        <w:t>2.2</w:t>
      </w:r>
      <w:r w:rsidRPr="005D1AC9">
        <w:rPr>
          <w:sz w:val="24"/>
          <w:szCs w:val="24"/>
          <w:rPrChange w:id="277" w:author="Chris Gooday" w:date="2020-01-07T14:58:00Z">
            <w:rPr>
              <w:sz w:val="24"/>
              <w:szCs w:val="24"/>
            </w:rPr>
          </w:rPrChange>
        </w:rPr>
        <w:tab/>
      </w:r>
      <w:r w:rsidR="005B2CD7" w:rsidRPr="005D1AC9">
        <w:rPr>
          <w:sz w:val="24"/>
          <w:szCs w:val="24"/>
          <w:rPrChange w:id="278" w:author="Chris Gooday" w:date="2020-01-07T14:58:00Z">
            <w:rPr>
              <w:sz w:val="24"/>
              <w:szCs w:val="24"/>
            </w:rPr>
          </w:rPrChange>
        </w:rPr>
        <w:t>Keep a summary of the techniques used prior to any disclosure</w:t>
      </w:r>
      <w:ins w:id="279" w:author="Lynn Norris" w:date="2019-06-10T10:53:00Z">
        <w:r w:rsidR="00523F45" w:rsidRPr="005D1AC9">
          <w:rPr>
            <w:sz w:val="24"/>
            <w:szCs w:val="24"/>
            <w:rPrChange w:id="280" w:author="Chris Gooday" w:date="2020-01-07T14:58:00Z">
              <w:rPr>
                <w:sz w:val="24"/>
                <w:szCs w:val="24"/>
              </w:rPr>
            </w:rPrChange>
          </w:rPr>
          <w:t>.</w:t>
        </w:r>
      </w:ins>
    </w:p>
    <w:p w:rsidR="00485EB3" w:rsidRPr="005D1AC9" w:rsidRDefault="00485EB3" w:rsidP="00300AF3">
      <w:pPr>
        <w:pStyle w:val="BodyTextIndent"/>
        <w:rPr>
          <w:sz w:val="24"/>
          <w:szCs w:val="24"/>
          <w:rPrChange w:id="281" w:author="Chris Gooday" w:date="2020-01-07T14:58:00Z">
            <w:rPr>
              <w:sz w:val="24"/>
              <w:szCs w:val="24"/>
            </w:rPr>
          </w:rPrChange>
        </w:rPr>
      </w:pPr>
    </w:p>
    <w:p w:rsidR="00C750AE" w:rsidRPr="005D1AC9" w:rsidRDefault="00300AF3" w:rsidP="00300AF3">
      <w:pPr>
        <w:pStyle w:val="BodyTextIndent"/>
        <w:rPr>
          <w:sz w:val="24"/>
          <w:szCs w:val="24"/>
          <w:rPrChange w:id="282" w:author="Chris Gooday" w:date="2020-01-07T14:58:00Z">
            <w:rPr>
              <w:sz w:val="24"/>
              <w:szCs w:val="24"/>
            </w:rPr>
          </w:rPrChange>
        </w:rPr>
      </w:pPr>
      <w:r w:rsidRPr="005D1AC9">
        <w:rPr>
          <w:sz w:val="24"/>
          <w:szCs w:val="24"/>
          <w:rPrChange w:id="283" w:author="Chris Gooday" w:date="2020-01-07T14:58:00Z">
            <w:rPr>
              <w:sz w:val="24"/>
              <w:szCs w:val="24"/>
            </w:rPr>
          </w:rPrChange>
        </w:rPr>
        <w:t>2.3</w:t>
      </w:r>
      <w:r w:rsidRPr="005D1AC9">
        <w:rPr>
          <w:sz w:val="24"/>
          <w:szCs w:val="24"/>
          <w:rPrChange w:id="284" w:author="Chris Gooday" w:date="2020-01-07T14:58:00Z">
            <w:rPr>
              <w:sz w:val="24"/>
              <w:szCs w:val="24"/>
            </w:rPr>
          </w:rPrChange>
        </w:rPr>
        <w:tab/>
        <w:t>C</w:t>
      </w:r>
      <w:r w:rsidR="00C750AE" w:rsidRPr="005D1AC9">
        <w:rPr>
          <w:sz w:val="24"/>
          <w:szCs w:val="24"/>
          <w:rPrChange w:id="285" w:author="Chris Gooday" w:date="2020-01-07T14:58:00Z">
            <w:rPr>
              <w:sz w:val="24"/>
              <w:szCs w:val="24"/>
            </w:rPr>
          </w:rPrChange>
        </w:rPr>
        <w:t xml:space="preserve">onsider the impact of </w:t>
      </w:r>
      <w:r w:rsidRPr="005D1AC9">
        <w:rPr>
          <w:sz w:val="24"/>
          <w:szCs w:val="24"/>
          <w:rPrChange w:id="286" w:author="Chris Gooday" w:date="2020-01-07T14:58:00Z">
            <w:rPr>
              <w:sz w:val="24"/>
              <w:szCs w:val="24"/>
            </w:rPr>
          </w:rPrChange>
        </w:rPr>
        <w:t>applying the standard</w:t>
      </w:r>
      <w:r w:rsidR="00C750AE" w:rsidRPr="005D1AC9">
        <w:rPr>
          <w:sz w:val="24"/>
          <w:szCs w:val="24"/>
          <w:rPrChange w:id="287" w:author="Chris Gooday" w:date="2020-01-07T14:58:00Z">
            <w:rPr>
              <w:sz w:val="24"/>
              <w:szCs w:val="24"/>
            </w:rPr>
          </w:rPrChange>
        </w:rPr>
        <w:t xml:space="preserve"> on the usability of the </w:t>
      </w:r>
      <w:r w:rsidR="005A6AEE" w:rsidRPr="005D1AC9">
        <w:rPr>
          <w:sz w:val="24"/>
          <w:szCs w:val="24"/>
          <w:rPrChange w:id="288" w:author="Chris Gooday" w:date="2020-01-07T14:58:00Z">
            <w:rPr>
              <w:sz w:val="24"/>
              <w:szCs w:val="24"/>
            </w:rPr>
          </w:rPrChange>
        </w:rPr>
        <w:t>anonymised</w:t>
      </w:r>
      <w:r w:rsidR="00C750AE" w:rsidRPr="005D1AC9">
        <w:rPr>
          <w:sz w:val="24"/>
          <w:szCs w:val="24"/>
          <w:rPrChange w:id="289" w:author="Chris Gooday" w:date="2020-01-07T14:58:00Z">
            <w:rPr>
              <w:sz w:val="24"/>
              <w:szCs w:val="24"/>
            </w:rPr>
          </w:rPrChange>
        </w:rPr>
        <w:t xml:space="preserve"> data</w:t>
      </w:r>
      <w:r w:rsidR="000729A9" w:rsidRPr="005D1AC9">
        <w:rPr>
          <w:sz w:val="24"/>
          <w:szCs w:val="24"/>
          <w:rPrChange w:id="290" w:author="Chris Gooday" w:date="2020-01-07T14:58:00Z">
            <w:rPr>
              <w:sz w:val="24"/>
              <w:szCs w:val="24"/>
            </w:rPr>
          </w:rPrChange>
        </w:rPr>
        <w:t>.</w:t>
      </w:r>
    </w:p>
    <w:p w:rsidR="00300AF3" w:rsidRPr="005D1AC9" w:rsidRDefault="00300AF3" w:rsidP="00300AF3">
      <w:pPr>
        <w:pStyle w:val="BodyTextIndent"/>
        <w:rPr>
          <w:sz w:val="24"/>
          <w:szCs w:val="24"/>
          <w:rPrChange w:id="291" w:author="Chris Gooday" w:date="2020-01-07T14:58:00Z">
            <w:rPr>
              <w:sz w:val="24"/>
              <w:szCs w:val="24"/>
            </w:rPr>
          </w:rPrChange>
        </w:rPr>
      </w:pPr>
    </w:p>
    <w:p w:rsidR="004B20A0" w:rsidRPr="005D1AC9" w:rsidRDefault="004B20A0" w:rsidP="004B20A0">
      <w:pPr>
        <w:tabs>
          <w:tab w:val="left" w:pos="1260"/>
        </w:tabs>
        <w:jc w:val="both"/>
        <w:rPr>
          <w:rFonts w:ascii="Arial" w:hAnsi="Arial" w:cs="Arial"/>
          <w:rPrChange w:id="292" w:author="Chris Gooday" w:date="2020-01-07T14:58:00Z">
            <w:rPr>
              <w:rFonts w:ascii="Arial" w:hAnsi="Arial" w:cs="Arial"/>
            </w:rPr>
          </w:rPrChange>
        </w:rPr>
      </w:pPr>
    </w:p>
    <w:p w:rsidR="00300AF3" w:rsidRPr="005D1AC9" w:rsidRDefault="00300AF3" w:rsidP="00300AF3">
      <w:pPr>
        <w:numPr>
          <w:ilvl w:val="0"/>
          <w:numId w:val="2"/>
        </w:numPr>
        <w:tabs>
          <w:tab w:val="clear" w:pos="720"/>
        </w:tabs>
        <w:spacing w:line="276" w:lineRule="auto"/>
        <w:ind w:left="360" w:hanging="360"/>
        <w:contextualSpacing/>
        <w:jc w:val="both"/>
        <w:rPr>
          <w:ins w:id="293" w:author="Chris Gooday" w:date="2020-01-07T14:27:00Z"/>
          <w:rFonts w:ascii="Arial" w:hAnsi="Arial" w:cs="Arial"/>
          <w:b/>
          <w:color w:val="0072C6"/>
          <w:rPrChange w:id="294" w:author="Chris Gooday" w:date="2020-01-07T14:58:00Z">
            <w:rPr>
              <w:ins w:id="295" w:author="Chris Gooday" w:date="2020-01-07T14:27:00Z"/>
              <w:rFonts w:ascii="Arial" w:hAnsi="Arial" w:cs="Arial"/>
              <w:b/>
              <w:color w:val="0072C6"/>
            </w:rPr>
          </w:rPrChange>
        </w:rPr>
      </w:pPr>
      <w:r w:rsidRPr="005D1AC9">
        <w:rPr>
          <w:rFonts w:ascii="Arial" w:hAnsi="Arial" w:cs="Arial"/>
          <w:b/>
          <w:color w:val="0072C6"/>
          <w:rPrChange w:id="296" w:author="Chris Gooday" w:date="2020-01-07T14:58:00Z">
            <w:rPr>
              <w:rFonts w:ascii="Arial" w:hAnsi="Arial" w:cs="Arial"/>
              <w:b/>
              <w:color w:val="0072C6"/>
            </w:rPr>
          </w:rPrChange>
        </w:rPr>
        <w:t xml:space="preserve">Pseudonymisation </w:t>
      </w:r>
    </w:p>
    <w:p w:rsidR="008F3218" w:rsidRPr="005D1AC9" w:rsidRDefault="008F3218" w:rsidP="00F9690A">
      <w:pPr>
        <w:spacing w:line="276" w:lineRule="auto"/>
        <w:contextualSpacing/>
        <w:jc w:val="both"/>
        <w:rPr>
          <w:ins w:id="297" w:author="Chris Gooday" w:date="2020-01-07T14:27:00Z"/>
          <w:rFonts w:ascii="Arial" w:hAnsi="Arial" w:cs="Arial"/>
          <w:color w:val="0072C6"/>
          <w:rPrChange w:id="298" w:author="Chris Gooday" w:date="2020-01-07T14:58:00Z">
            <w:rPr>
              <w:ins w:id="299" w:author="Chris Gooday" w:date="2020-01-07T14:27:00Z"/>
              <w:rFonts w:ascii="Arial" w:hAnsi="Arial" w:cs="Arial"/>
              <w:color w:val="0072C6"/>
            </w:rPr>
          </w:rPrChange>
        </w:rPr>
      </w:pPr>
    </w:p>
    <w:p w:rsidR="008F3218" w:rsidRPr="005D1AC9" w:rsidRDefault="008F3218" w:rsidP="00F9690A">
      <w:pPr>
        <w:spacing w:line="276" w:lineRule="auto"/>
        <w:contextualSpacing/>
        <w:jc w:val="both"/>
        <w:rPr>
          <w:rFonts w:ascii="Arial" w:hAnsi="Arial" w:cs="Arial"/>
          <w:color w:val="0072C6"/>
          <w:rPrChange w:id="300" w:author="Chris Gooday" w:date="2020-01-07T14:58:00Z">
            <w:rPr>
              <w:rFonts w:ascii="Arial" w:hAnsi="Arial" w:cs="Arial"/>
              <w:color w:val="0072C6"/>
            </w:rPr>
          </w:rPrChange>
        </w:rPr>
      </w:pPr>
      <w:ins w:id="301" w:author="Chris Gooday" w:date="2020-01-07T14:27:00Z">
        <w:r w:rsidRPr="005D1AC9">
          <w:rPr>
            <w:rFonts w:ascii="Arial" w:hAnsi="Arial" w:cs="Arial"/>
            <w:color w:val="0072C6"/>
            <w:rPrChange w:id="302" w:author="Chris Gooday" w:date="2020-01-07T14:58:00Z">
              <w:rPr>
                <w:rFonts w:ascii="Arial" w:hAnsi="Arial" w:cs="Arial"/>
                <w:color w:val="0072C6"/>
              </w:rPr>
            </w:rPrChange>
          </w:rPr>
          <w:t>Pseudonymi</w:t>
        </w:r>
      </w:ins>
      <w:ins w:id="303" w:author="Chris Gooday" w:date="2020-01-07T14:29:00Z">
        <w:r w:rsidRPr="005D1AC9">
          <w:rPr>
            <w:rFonts w:ascii="Arial" w:hAnsi="Arial" w:cs="Arial"/>
            <w:color w:val="0072C6"/>
            <w:rPrChange w:id="304" w:author="Chris Gooday" w:date="2020-01-07T14:58:00Z">
              <w:rPr>
                <w:rFonts w:ascii="Arial" w:hAnsi="Arial" w:cs="Arial"/>
                <w:color w:val="0072C6"/>
              </w:rPr>
            </w:rPrChange>
          </w:rPr>
          <w:t xml:space="preserve">sation </w:t>
        </w:r>
      </w:ins>
      <w:ins w:id="305" w:author="Chris Gooday" w:date="2020-01-07T14:27:00Z">
        <w:r w:rsidRPr="005D1AC9">
          <w:rPr>
            <w:rFonts w:ascii="Arial" w:hAnsi="Arial" w:cs="Arial"/>
            <w:color w:val="0072C6"/>
            <w:rPrChange w:id="306" w:author="Chris Gooday" w:date="2020-01-07T14:58:00Z">
              <w:rPr>
                <w:rFonts w:ascii="Arial" w:hAnsi="Arial" w:cs="Arial"/>
                <w:color w:val="0072C6"/>
              </w:rPr>
            </w:rPrChange>
          </w:rPr>
          <w:t>disguise</w:t>
        </w:r>
      </w:ins>
      <w:ins w:id="307" w:author="Chris Gooday" w:date="2020-01-07T14:29:00Z">
        <w:r w:rsidRPr="005D1AC9">
          <w:rPr>
            <w:rFonts w:ascii="Arial" w:hAnsi="Arial" w:cs="Arial"/>
            <w:color w:val="0072C6"/>
            <w:rPrChange w:id="308" w:author="Chris Gooday" w:date="2020-01-07T14:58:00Z">
              <w:rPr>
                <w:rFonts w:ascii="Arial" w:hAnsi="Arial" w:cs="Arial"/>
                <w:color w:val="0072C6"/>
              </w:rPr>
            </w:rPrChange>
          </w:rPr>
          <w:t>s</w:t>
        </w:r>
      </w:ins>
      <w:ins w:id="309" w:author="Chris Gooday" w:date="2020-01-07T14:27:00Z">
        <w:r w:rsidRPr="005D1AC9">
          <w:rPr>
            <w:rFonts w:ascii="Arial" w:hAnsi="Arial" w:cs="Arial"/>
            <w:color w:val="0072C6"/>
            <w:rPrChange w:id="310" w:author="Chris Gooday" w:date="2020-01-07T14:58:00Z">
              <w:rPr>
                <w:rFonts w:ascii="Arial" w:hAnsi="Arial" w:cs="Arial"/>
                <w:color w:val="0072C6"/>
              </w:rPr>
            </w:rPrChange>
          </w:rPr>
          <w:t xml:space="preserve"> or mask</w:t>
        </w:r>
      </w:ins>
      <w:ins w:id="311" w:author="Chris Gooday" w:date="2020-01-07T14:29:00Z">
        <w:r w:rsidRPr="005D1AC9">
          <w:rPr>
            <w:rFonts w:ascii="Arial" w:hAnsi="Arial" w:cs="Arial"/>
            <w:color w:val="0072C6"/>
            <w:rPrChange w:id="312" w:author="Chris Gooday" w:date="2020-01-07T14:58:00Z">
              <w:rPr>
                <w:rFonts w:ascii="Arial" w:hAnsi="Arial" w:cs="Arial"/>
                <w:color w:val="0072C6"/>
              </w:rPr>
            </w:rPrChange>
          </w:rPr>
          <w:t>s the identity of the indi</w:t>
        </w:r>
      </w:ins>
      <w:ins w:id="313" w:author="Chris Gooday" w:date="2020-01-07T14:30:00Z">
        <w:r w:rsidRPr="005D1AC9">
          <w:rPr>
            <w:rFonts w:ascii="Arial" w:hAnsi="Arial" w:cs="Arial"/>
            <w:color w:val="0072C6"/>
            <w:rPrChange w:id="314" w:author="Chris Gooday" w:date="2020-01-07T14:58:00Z">
              <w:rPr>
                <w:rFonts w:ascii="Arial" w:hAnsi="Arial" w:cs="Arial"/>
                <w:color w:val="0072C6"/>
              </w:rPr>
            </w:rPrChange>
          </w:rPr>
          <w:t xml:space="preserve">vidual </w:t>
        </w:r>
      </w:ins>
      <w:ins w:id="315" w:author="Chris Gooday" w:date="2020-01-07T14:29:00Z">
        <w:r w:rsidRPr="005D1AC9">
          <w:rPr>
            <w:rFonts w:ascii="Arial" w:hAnsi="Arial" w:cs="Arial"/>
            <w:color w:val="0072C6"/>
            <w:rPrChange w:id="316" w:author="Chris Gooday" w:date="2020-01-07T14:58:00Z">
              <w:rPr>
                <w:rFonts w:ascii="Arial" w:hAnsi="Arial" w:cs="Arial"/>
                <w:color w:val="0072C6"/>
              </w:rPr>
            </w:rPrChange>
          </w:rPr>
          <w:t>or organisation the data</w:t>
        </w:r>
      </w:ins>
      <w:ins w:id="317" w:author="Chris Gooday" w:date="2020-01-07T14:30:00Z">
        <w:r w:rsidRPr="005D1AC9">
          <w:rPr>
            <w:rFonts w:ascii="Arial" w:hAnsi="Arial" w:cs="Arial"/>
            <w:color w:val="0072C6"/>
            <w:rPrChange w:id="318" w:author="Chris Gooday" w:date="2020-01-07T14:58:00Z">
              <w:rPr>
                <w:rFonts w:ascii="Arial" w:hAnsi="Arial" w:cs="Arial"/>
                <w:color w:val="0072C6"/>
              </w:rPr>
            </w:rPrChange>
          </w:rPr>
          <w:t xml:space="preserve"> relates to</w:t>
        </w:r>
      </w:ins>
      <w:ins w:id="319" w:author="Chris Gooday" w:date="2020-01-07T14:29:00Z">
        <w:r w:rsidRPr="005D1AC9">
          <w:rPr>
            <w:rFonts w:ascii="Arial" w:hAnsi="Arial" w:cs="Arial"/>
            <w:color w:val="0072C6"/>
            <w:rPrChange w:id="320" w:author="Chris Gooday" w:date="2020-01-07T14:58:00Z">
              <w:rPr>
                <w:rFonts w:ascii="Arial" w:hAnsi="Arial" w:cs="Arial"/>
                <w:color w:val="0072C6"/>
              </w:rPr>
            </w:rPrChange>
          </w:rPr>
          <w:t xml:space="preserve">.  </w:t>
        </w:r>
      </w:ins>
      <w:ins w:id="321" w:author="Chris Gooday" w:date="2020-01-07T14:30:00Z">
        <w:r w:rsidRPr="005D1AC9">
          <w:rPr>
            <w:rFonts w:ascii="Arial" w:hAnsi="Arial" w:cs="Arial"/>
            <w:color w:val="0072C6"/>
            <w:rPrChange w:id="322" w:author="Chris Gooday" w:date="2020-01-07T14:58:00Z">
              <w:rPr>
                <w:rFonts w:ascii="Arial" w:hAnsi="Arial" w:cs="Arial"/>
                <w:color w:val="0072C6"/>
              </w:rPr>
            </w:rPrChange>
          </w:rPr>
          <w:t>H</w:t>
        </w:r>
      </w:ins>
      <w:ins w:id="323" w:author="Chris Gooday" w:date="2020-01-07T14:29:00Z">
        <w:r w:rsidRPr="005D1AC9">
          <w:rPr>
            <w:rFonts w:ascii="Arial" w:hAnsi="Arial" w:cs="Arial"/>
            <w:color w:val="0072C6"/>
            <w:rPrChange w:id="324" w:author="Chris Gooday" w:date="2020-01-07T14:58:00Z">
              <w:rPr>
                <w:rFonts w:ascii="Arial" w:hAnsi="Arial" w:cs="Arial"/>
                <w:color w:val="0072C6"/>
              </w:rPr>
            </w:rPrChange>
          </w:rPr>
          <w:t xml:space="preserve">owever, </w:t>
        </w:r>
      </w:ins>
      <w:ins w:id="325" w:author="Chris Gooday" w:date="2020-01-07T14:30:00Z">
        <w:r w:rsidRPr="005D1AC9">
          <w:rPr>
            <w:rFonts w:ascii="Arial" w:hAnsi="Arial" w:cs="Arial"/>
            <w:color w:val="0072C6"/>
            <w:rPrChange w:id="326" w:author="Chris Gooday" w:date="2020-01-07T14:58:00Z">
              <w:rPr>
                <w:rFonts w:ascii="Arial" w:hAnsi="Arial" w:cs="Arial"/>
                <w:color w:val="0072C6"/>
              </w:rPr>
            </w:rPrChange>
          </w:rPr>
          <w:t xml:space="preserve">they can still be identified by reversing the </w:t>
        </w:r>
      </w:ins>
      <w:ins w:id="327" w:author="Chris Gooday" w:date="2020-01-07T14:31:00Z">
        <w:r w:rsidRPr="005D1AC9">
          <w:rPr>
            <w:rFonts w:ascii="Arial" w:hAnsi="Arial" w:cs="Arial"/>
            <w:color w:val="0072C6"/>
            <w:rPrChange w:id="328" w:author="Chris Gooday" w:date="2020-01-07T14:58:00Z">
              <w:rPr>
                <w:rFonts w:ascii="Arial" w:hAnsi="Arial" w:cs="Arial"/>
                <w:color w:val="0072C6"/>
              </w:rPr>
            </w:rPrChange>
          </w:rPr>
          <w:t>Pseudonymisation</w:t>
        </w:r>
      </w:ins>
      <w:ins w:id="329" w:author="Chris Gooday" w:date="2020-01-07T14:30:00Z">
        <w:r w:rsidRPr="005D1AC9">
          <w:rPr>
            <w:rFonts w:ascii="Arial" w:hAnsi="Arial" w:cs="Arial"/>
            <w:color w:val="0072C6"/>
            <w:rPrChange w:id="330" w:author="Chris Gooday" w:date="2020-01-07T14:58:00Z">
              <w:rPr>
                <w:rFonts w:ascii="Arial" w:hAnsi="Arial" w:cs="Arial"/>
                <w:color w:val="0072C6"/>
              </w:rPr>
            </w:rPrChange>
          </w:rPr>
          <w:t xml:space="preserve"> </w:t>
        </w:r>
      </w:ins>
      <w:ins w:id="331" w:author="Chris Gooday" w:date="2020-01-07T14:31:00Z">
        <w:r w:rsidRPr="005D1AC9">
          <w:rPr>
            <w:rFonts w:ascii="Arial" w:hAnsi="Arial" w:cs="Arial"/>
            <w:color w:val="0072C6"/>
            <w:rPrChange w:id="332" w:author="Chris Gooday" w:date="2020-01-07T14:58:00Z">
              <w:rPr>
                <w:rFonts w:ascii="Arial" w:hAnsi="Arial" w:cs="Arial"/>
                <w:color w:val="0072C6"/>
              </w:rPr>
            </w:rPrChange>
          </w:rPr>
          <w:t xml:space="preserve">process. </w:t>
        </w:r>
      </w:ins>
      <w:ins w:id="333" w:author="Chris Gooday" w:date="2020-01-07T14:27:00Z">
        <w:r w:rsidRPr="005D1AC9">
          <w:rPr>
            <w:rFonts w:ascii="Arial" w:hAnsi="Arial" w:cs="Arial"/>
            <w:color w:val="0072C6"/>
            <w:rPrChange w:id="334" w:author="Chris Gooday" w:date="2020-01-07T14:58:00Z">
              <w:rPr>
                <w:rFonts w:ascii="Arial" w:hAnsi="Arial" w:cs="Arial"/>
                <w:color w:val="0072C6"/>
              </w:rPr>
            </w:rPrChange>
          </w:rPr>
          <w:t xml:space="preserve"> </w:t>
        </w:r>
      </w:ins>
    </w:p>
    <w:p w:rsidR="00300AF3" w:rsidRPr="005D1AC9" w:rsidRDefault="00300AF3" w:rsidP="004B20A0">
      <w:pPr>
        <w:tabs>
          <w:tab w:val="left" w:pos="1260"/>
        </w:tabs>
        <w:jc w:val="both"/>
        <w:rPr>
          <w:rFonts w:ascii="Arial" w:hAnsi="Arial" w:cs="Arial"/>
          <w:rPrChange w:id="335" w:author="Chris Gooday" w:date="2020-01-07T14:58:00Z">
            <w:rPr>
              <w:rFonts w:ascii="Arial" w:hAnsi="Arial" w:cs="Arial"/>
            </w:rPr>
          </w:rPrChange>
        </w:rPr>
      </w:pPr>
    </w:p>
    <w:p w:rsidR="004B0605" w:rsidRPr="005D1AC9" w:rsidRDefault="00300AF3" w:rsidP="00485EB3">
      <w:pPr>
        <w:pStyle w:val="BodyTextIndent"/>
        <w:rPr>
          <w:sz w:val="24"/>
          <w:szCs w:val="24"/>
          <w:rPrChange w:id="336" w:author="Chris Gooday" w:date="2020-01-07T14:58:00Z">
            <w:rPr>
              <w:sz w:val="24"/>
              <w:szCs w:val="24"/>
            </w:rPr>
          </w:rPrChange>
        </w:rPr>
      </w:pPr>
      <w:r w:rsidRPr="005D1AC9">
        <w:rPr>
          <w:sz w:val="24"/>
          <w:szCs w:val="24"/>
          <w:rPrChange w:id="337" w:author="Chris Gooday" w:date="2020-01-07T14:58:00Z">
            <w:rPr>
              <w:sz w:val="24"/>
              <w:szCs w:val="24"/>
            </w:rPr>
          </w:rPrChange>
        </w:rPr>
        <w:t>3.1</w:t>
      </w:r>
      <w:r w:rsidR="004B0605" w:rsidRPr="005D1AC9">
        <w:rPr>
          <w:sz w:val="24"/>
          <w:szCs w:val="24"/>
          <w:rPrChange w:id="338" w:author="Chris Gooday" w:date="2020-01-07T14:58:00Z">
            <w:rPr>
              <w:sz w:val="24"/>
              <w:szCs w:val="24"/>
            </w:rPr>
          </w:rPrChange>
        </w:rPr>
        <w:tab/>
      </w:r>
      <w:r w:rsidR="006D0B7A" w:rsidRPr="005D1AC9">
        <w:rPr>
          <w:sz w:val="24"/>
          <w:szCs w:val="24"/>
          <w:rPrChange w:id="339" w:author="Chris Gooday" w:date="2020-01-07T14:58:00Z">
            <w:rPr>
              <w:sz w:val="24"/>
              <w:szCs w:val="24"/>
            </w:rPr>
          </w:rPrChange>
        </w:rPr>
        <w:t xml:space="preserve">When the individual only needs to be identified in </w:t>
      </w:r>
      <w:r w:rsidR="009520A4" w:rsidRPr="005D1AC9">
        <w:rPr>
          <w:sz w:val="24"/>
          <w:szCs w:val="24"/>
          <w:rPrChange w:id="340" w:author="Chris Gooday" w:date="2020-01-07T14:58:00Z">
            <w:rPr>
              <w:sz w:val="24"/>
              <w:szCs w:val="24"/>
            </w:rPr>
          </w:rPrChange>
        </w:rPr>
        <w:t>a limited set of circumstances</w:t>
      </w:r>
      <w:r w:rsidR="004B0605" w:rsidRPr="005D1AC9">
        <w:rPr>
          <w:sz w:val="24"/>
          <w:szCs w:val="24"/>
          <w:rPrChange w:id="341" w:author="Chris Gooday" w:date="2020-01-07T14:58:00Z">
            <w:rPr>
              <w:sz w:val="24"/>
              <w:szCs w:val="24"/>
            </w:rPr>
          </w:rPrChange>
        </w:rPr>
        <w:t xml:space="preserve"> </w:t>
      </w:r>
      <w:r w:rsidR="005A6AEE" w:rsidRPr="005D1AC9">
        <w:rPr>
          <w:sz w:val="24"/>
          <w:szCs w:val="24"/>
          <w:rPrChange w:id="342" w:author="Chris Gooday" w:date="2020-01-07T14:58:00Z">
            <w:rPr>
              <w:sz w:val="24"/>
              <w:szCs w:val="24"/>
            </w:rPr>
          </w:rPrChange>
        </w:rPr>
        <w:t>Pseudonymisation</w:t>
      </w:r>
      <w:r w:rsidR="004B0605" w:rsidRPr="005D1AC9">
        <w:rPr>
          <w:sz w:val="24"/>
          <w:szCs w:val="24"/>
          <w:rPrChange w:id="343" w:author="Chris Gooday" w:date="2020-01-07T14:58:00Z">
            <w:rPr>
              <w:sz w:val="24"/>
              <w:szCs w:val="24"/>
            </w:rPr>
          </w:rPrChange>
        </w:rPr>
        <w:t xml:space="preserve"> </w:t>
      </w:r>
      <w:ins w:id="344" w:author="Chris Gooday" w:date="2020-01-07T14:31:00Z">
        <w:r w:rsidR="008F3218" w:rsidRPr="005D1AC9">
          <w:rPr>
            <w:sz w:val="24"/>
            <w:szCs w:val="24"/>
            <w:rPrChange w:id="345" w:author="Chris Gooday" w:date="2020-01-07T14:58:00Z">
              <w:rPr>
                <w:sz w:val="24"/>
                <w:szCs w:val="24"/>
              </w:rPr>
            </w:rPrChange>
          </w:rPr>
          <w:t>of the data can be used</w:t>
        </w:r>
      </w:ins>
      <w:ins w:id="346" w:author="Chris Gooday" w:date="2020-01-07T14:32:00Z">
        <w:r w:rsidR="008F3218" w:rsidRPr="005D1AC9">
          <w:rPr>
            <w:sz w:val="24"/>
            <w:szCs w:val="24"/>
            <w:rPrChange w:id="347" w:author="Chris Gooday" w:date="2020-01-07T14:58:00Z">
              <w:rPr>
                <w:sz w:val="24"/>
                <w:szCs w:val="24"/>
              </w:rPr>
            </w:rPrChange>
          </w:rPr>
          <w:t xml:space="preserve">. </w:t>
        </w:r>
      </w:ins>
      <w:ins w:id="348" w:author="Chris Gooday" w:date="2020-01-07T14:31:00Z">
        <w:r w:rsidR="008F3218" w:rsidRPr="005D1AC9">
          <w:rPr>
            <w:sz w:val="24"/>
            <w:szCs w:val="24"/>
            <w:rPrChange w:id="349" w:author="Chris Gooday" w:date="2020-01-07T14:58:00Z">
              <w:rPr>
                <w:sz w:val="24"/>
                <w:szCs w:val="24"/>
              </w:rPr>
            </w:rPrChange>
          </w:rPr>
          <w:t xml:space="preserve"> </w:t>
        </w:r>
      </w:ins>
      <w:r w:rsidR="009520A4" w:rsidRPr="005D1AC9">
        <w:rPr>
          <w:sz w:val="24"/>
          <w:szCs w:val="24"/>
          <w:rPrChange w:id="350" w:author="Chris Gooday" w:date="2020-01-07T14:58:00Z">
            <w:rPr>
              <w:sz w:val="24"/>
              <w:szCs w:val="24"/>
            </w:rPr>
          </w:rPrChange>
        </w:rPr>
        <w:t>.  This means that the identity of the individual will be disguised for the majority of processing.  Only where the data shows unusual patterns that justify identification will the individual be identified.  For example</w:t>
      </w:r>
      <w:r w:rsidR="002C26F0" w:rsidRPr="005D1AC9">
        <w:rPr>
          <w:sz w:val="24"/>
          <w:szCs w:val="24"/>
          <w:rPrChange w:id="351" w:author="Chris Gooday" w:date="2020-01-07T14:58:00Z">
            <w:rPr>
              <w:sz w:val="24"/>
              <w:szCs w:val="24"/>
            </w:rPr>
          </w:rPrChange>
        </w:rPr>
        <w:t>,</w:t>
      </w:r>
      <w:r w:rsidR="009520A4" w:rsidRPr="005D1AC9">
        <w:rPr>
          <w:sz w:val="24"/>
          <w:szCs w:val="24"/>
          <w:rPrChange w:id="352" w:author="Chris Gooday" w:date="2020-01-07T14:58:00Z">
            <w:rPr>
              <w:sz w:val="24"/>
              <w:szCs w:val="24"/>
            </w:rPr>
          </w:rPrChange>
        </w:rPr>
        <w:t xml:space="preserve"> to investigate fraud or a patient safety issue.  The following Pseudonymisation </w:t>
      </w:r>
      <w:r w:rsidR="000729A9" w:rsidRPr="005D1AC9">
        <w:rPr>
          <w:sz w:val="24"/>
          <w:szCs w:val="24"/>
          <w:rPrChange w:id="353" w:author="Chris Gooday" w:date="2020-01-07T14:58:00Z">
            <w:rPr>
              <w:sz w:val="24"/>
              <w:szCs w:val="24"/>
            </w:rPr>
          </w:rPrChange>
        </w:rPr>
        <w:t>standard will be applied</w:t>
      </w:r>
      <w:r w:rsidR="004B0605" w:rsidRPr="005D1AC9">
        <w:rPr>
          <w:sz w:val="24"/>
          <w:szCs w:val="24"/>
          <w:rPrChange w:id="354" w:author="Chris Gooday" w:date="2020-01-07T14:58:00Z">
            <w:rPr>
              <w:sz w:val="24"/>
              <w:szCs w:val="24"/>
            </w:rPr>
          </w:rPrChange>
        </w:rPr>
        <w:t>:</w:t>
      </w:r>
    </w:p>
    <w:p w:rsidR="004B0605" w:rsidRPr="005D1AC9" w:rsidRDefault="004B0605" w:rsidP="004B0605">
      <w:pPr>
        <w:pStyle w:val="BodyTextIndent"/>
        <w:rPr>
          <w:sz w:val="24"/>
          <w:szCs w:val="24"/>
          <w:rPrChange w:id="355" w:author="Chris Gooday" w:date="2020-01-07T14:58:00Z">
            <w:rPr>
              <w:sz w:val="24"/>
              <w:szCs w:val="24"/>
            </w:rPr>
          </w:rPrChange>
        </w:rPr>
      </w:pPr>
    </w:p>
    <w:p w:rsidR="004B0605" w:rsidRPr="005D1AC9" w:rsidRDefault="00A80B48" w:rsidP="00A80B48">
      <w:pPr>
        <w:pStyle w:val="NormalWeb"/>
        <w:numPr>
          <w:ilvl w:val="0"/>
          <w:numId w:val="1"/>
        </w:numPr>
        <w:tabs>
          <w:tab w:val="clear" w:pos="1080"/>
          <w:tab w:val="num" w:pos="1260"/>
        </w:tabs>
        <w:spacing w:before="0" w:beforeAutospacing="0" w:after="0" w:afterAutospacing="0"/>
        <w:ind w:left="1260" w:hanging="540"/>
        <w:jc w:val="both"/>
        <w:rPr>
          <w:rFonts w:ascii="Arial" w:hAnsi="Arial" w:cs="Arial"/>
          <w:rPrChange w:id="356" w:author="Chris Gooday" w:date="2020-01-07T14:58:00Z">
            <w:rPr>
              <w:rFonts w:ascii="Arial" w:hAnsi="Arial" w:cs="Arial"/>
            </w:rPr>
          </w:rPrChange>
        </w:rPr>
      </w:pPr>
      <w:r w:rsidRPr="005D1AC9">
        <w:rPr>
          <w:rFonts w:ascii="Arial" w:hAnsi="Arial" w:cs="Arial"/>
          <w:rPrChange w:id="357" w:author="Chris Gooday" w:date="2020-01-07T14:58:00Z">
            <w:rPr>
              <w:rFonts w:ascii="Arial" w:hAnsi="Arial" w:cs="Arial"/>
            </w:rPr>
          </w:rPrChange>
        </w:rPr>
        <w:t xml:space="preserve">Pseudonymisation </w:t>
      </w:r>
      <w:r w:rsidR="009335CA" w:rsidRPr="005D1AC9">
        <w:rPr>
          <w:rFonts w:ascii="Arial" w:hAnsi="Arial" w:cs="Arial"/>
          <w:rPrChange w:id="358" w:author="Chris Gooday" w:date="2020-01-07T14:58:00Z">
            <w:rPr>
              <w:rFonts w:ascii="Arial" w:hAnsi="Arial" w:cs="Arial"/>
            </w:rPr>
          </w:rPrChange>
        </w:rPr>
        <w:t>techniques</w:t>
      </w:r>
      <w:r w:rsidRPr="005D1AC9">
        <w:rPr>
          <w:rFonts w:ascii="Arial" w:hAnsi="Arial" w:cs="Arial"/>
          <w:rPrChange w:id="359" w:author="Chris Gooday" w:date="2020-01-07T14:58:00Z">
            <w:rPr>
              <w:rFonts w:ascii="Arial" w:hAnsi="Arial" w:cs="Arial"/>
            </w:rPr>
          </w:rPrChange>
        </w:rPr>
        <w:t xml:space="preserve"> should be used wherever possible to co</w:t>
      </w:r>
      <w:r w:rsidR="004B0605" w:rsidRPr="005D1AC9">
        <w:rPr>
          <w:rFonts w:ascii="Arial" w:hAnsi="Arial" w:cs="Arial"/>
          <w:rPrChange w:id="360" w:author="Chris Gooday" w:date="2020-01-07T14:58:00Z">
            <w:rPr>
              <w:rFonts w:ascii="Arial" w:hAnsi="Arial" w:cs="Arial"/>
            </w:rPr>
          </w:rPrChange>
        </w:rPr>
        <w:t>mply</w:t>
      </w:r>
      <w:del w:id="361" w:author="Lynn Norris" w:date="2019-06-10T11:41:00Z">
        <w:r w:rsidR="004B0605" w:rsidRPr="005D1AC9" w:rsidDel="007E4F15">
          <w:rPr>
            <w:rFonts w:ascii="Arial" w:hAnsi="Arial" w:cs="Arial"/>
            <w:rPrChange w:id="362" w:author="Chris Gooday" w:date="2020-01-07T14:58:00Z">
              <w:rPr>
                <w:rFonts w:ascii="Arial" w:hAnsi="Arial" w:cs="Arial"/>
              </w:rPr>
            </w:rPrChange>
          </w:rPr>
          <w:delText>ing</w:delText>
        </w:r>
      </w:del>
      <w:r w:rsidR="004B0605" w:rsidRPr="005D1AC9">
        <w:rPr>
          <w:rFonts w:ascii="Arial" w:hAnsi="Arial" w:cs="Arial"/>
          <w:rPrChange w:id="363" w:author="Chris Gooday" w:date="2020-01-07T14:58:00Z">
            <w:rPr>
              <w:rFonts w:ascii="Arial" w:hAnsi="Arial" w:cs="Arial"/>
            </w:rPr>
          </w:rPrChange>
        </w:rPr>
        <w:t xml:space="preserve"> with the </w:t>
      </w:r>
      <w:ins w:id="364" w:author="Chris Gooday" w:date="2020-01-07T14:33:00Z">
        <w:r w:rsidR="0063108D" w:rsidRPr="005D1AC9">
          <w:rPr>
            <w:rFonts w:ascii="Arial" w:hAnsi="Arial" w:cs="Arial"/>
            <w:rPrChange w:id="365" w:author="Chris Gooday" w:date="2020-01-07T14:58:00Z">
              <w:rPr>
                <w:rFonts w:ascii="Arial" w:hAnsi="Arial" w:cs="Arial"/>
              </w:rPr>
            </w:rPrChange>
          </w:rPr>
          <w:t xml:space="preserve">GDPR </w:t>
        </w:r>
      </w:ins>
      <w:r w:rsidR="004B0605" w:rsidRPr="005D1AC9">
        <w:rPr>
          <w:rFonts w:ascii="Arial" w:hAnsi="Arial" w:cs="Arial"/>
          <w:rPrChange w:id="366" w:author="Chris Gooday" w:date="2020-01-07T14:58:00Z">
            <w:rPr>
              <w:rFonts w:ascii="Arial" w:hAnsi="Arial" w:cs="Arial"/>
            </w:rPr>
          </w:rPrChange>
        </w:rPr>
        <w:t>principle of privacy by default and design.</w:t>
      </w:r>
      <w:r w:rsidR="005F3196" w:rsidRPr="005D1AC9">
        <w:rPr>
          <w:rFonts w:ascii="Arial" w:hAnsi="Arial" w:cs="Arial"/>
          <w:rPrChange w:id="367" w:author="Chris Gooday" w:date="2020-01-07T14:58:00Z">
            <w:rPr>
              <w:rFonts w:ascii="Arial" w:hAnsi="Arial" w:cs="Arial"/>
            </w:rPr>
          </w:rPrChange>
        </w:rPr>
        <w:t xml:space="preserve">  This ensures access </w:t>
      </w:r>
      <w:r w:rsidR="000729A9" w:rsidRPr="005D1AC9">
        <w:rPr>
          <w:rFonts w:ascii="Arial" w:hAnsi="Arial" w:cs="Arial"/>
          <w:rPrChange w:id="368" w:author="Chris Gooday" w:date="2020-01-07T14:58:00Z">
            <w:rPr>
              <w:rFonts w:ascii="Arial" w:hAnsi="Arial" w:cs="Arial"/>
            </w:rPr>
          </w:rPrChange>
        </w:rPr>
        <w:t>to identifiable personal data is</w:t>
      </w:r>
      <w:r w:rsidR="005F3196" w:rsidRPr="005D1AC9">
        <w:rPr>
          <w:rFonts w:ascii="Arial" w:hAnsi="Arial" w:cs="Arial"/>
          <w:rPrChange w:id="369" w:author="Chris Gooday" w:date="2020-01-07T14:58:00Z">
            <w:rPr>
              <w:rFonts w:ascii="Arial" w:hAnsi="Arial" w:cs="Arial"/>
            </w:rPr>
          </w:rPrChange>
        </w:rPr>
        <w:t xml:space="preserve"> on a need to know basis.</w:t>
      </w:r>
    </w:p>
    <w:p w:rsidR="00A80B48" w:rsidRPr="005D1AC9" w:rsidRDefault="00A80B48" w:rsidP="00A80B48">
      <w:pPr>
        <w:pStyle w:val="BodyTextIndent"/>
        <w:rPr>
          <w:rPrChange w:id="370" w:author="Chris Gooday" w:date="2020-01-07T14:58:00Z">
            <w:rPr/>
          </w:rPrChange>
        </w:rPr>
      </w:pPr>
    </w:p>
    <w:p w:rsidR="00684F7F" w:rsidRPr="005D1AC9" w:rsidRDefault="00A80B48" w:rsidP="00684F7F">
      <w:pPr>
        <w:numPr>
          <w:ilvl w:val="0"/>
          <w:numId w:val="3"/>
        </w:numPr>
        <w:autoSpaceDE w:val="0"/>
        <w:autoSpaceDN w:val="0"/>
        <w:adjustRightInd w:val="0"/>
        <w:spacing w:line="276" w:lineRule="auto"/>
        <w:contextualSpacing/>
        <w:rPr>
          <w:rFonts w:ascii="Arial" w:hAnsi="Arial" w:cs="Arial"/>
          <w:rPrChange w:id="371" w:author="Chris Gooday" w:date="2020-01-07T14:58:00Z">
            <w:rPr>
              <w:rFonts w:ascii="Arial" w:hAnsi="Arial" w:cs="Arial"/>
            </w:rPr>
          </w:rPrChange>
        </w:rPr>
      </w:pPr>
      <w:r w:rsidRPr="005D1AC9">
        <w:rPr>
          <w:rFonts w:ascii="Arial" w:hAnsi="Arial" w:cs="Arial"/>
          <w:rPrChange w:id="372" w:author="Chris Gooday" w:date="2020-01-07T14:58:00Z">
            <w:rPr>
              <w:rFonts w:ascii="Arial" w:hAnsi="Arial" w:cs="Arial"/>
            </w:rPr>
          </w:rPrChange>
        </w:rPr>
        <w:t>Pseu</w:t>
      </w:r>
      <w:r w:rsidR="00684F7F" w:rsidRPr="005D1AC9">
        <w:rPr>
          <w:rFonts w:ascii="Arial" w:hAnsi="Arial" w:cs="Arial"/>
          <w:rPrChange w:id="373" w:author="Chris Gooday" w:date="2020-01-07T14:58:00Z">
            <w:rPr>
              <w:rFonts w:ascii="Arial" w:hAnsi="Arial" w:cs="Arial"/>
            </w:rPr>
          </w:rPrChange>
        </w:rPr>
        <w:t xml:space="preserve">donymised data is still personal data that has been made more secure through </w:t>
      </w:r>
      <w:r w:rsidR="001B5175" w:rsidRPr="005D1AC9">
        <w:rPr>
          <w:rFonts w:ascii="Arial" w:hAnsi="Arial" w:cs="Arial"/>
          <w:rPrChange w:id="374" w:author="Chris Gooday" w:date="2020-01-07T14:58:00Z">
            <w:rPr>
              <w:rFonts w:ascii="Arial" w:hAnsi="Arial" w:cs="Arial"/>
            </w:rPr>
          </w:rPrChange>
        </w:rPr>
        <w:t xml:space="preserve">the use of </w:t>
      </w:r>
      <w:proofErr w:type="spellStart"/>
      <w:r w:rsidR="00684F7F" w:rsidRPr="005D1AC9">
        <w:rPr>
          <w:rFonts w:ascii="Arial" w:hAnsi="Arial" w:cs="Arial"/>
          <w:rPrChange w:id="375" w:author="Chris Gooday" w:date="2020-01-07T14:58:00Z">
            <w:rPr>
              <w:rFonts w:ascii="Arial" w:hAnsi="Arial" w:cs="Arial"/>
            </w:rPr>
          </w:rPrChange>
        </w:rPr>
        <w:t>pseudonymisation</w:t>
      </w:r>
      <w:proofErr w:type="spellEnd"/>
      <w:r w:rsidR="00684F7F" w:rsidRPr="005D1AC9">
        <w:rPr>
          <w:rFonts w:ascii="Arial" w:hAnsi="Arial" w:cs="Arial"/>
          <w:rPrChange w:id="376" w:author="Chris Gooday" w:date="2020-01-07T14:58:00Z">
            <w:rPr>
              <w:rFonts w:ascii="Arial" w:hAnsi="Arial" w:cs="Arial"/>
            </w:rPr>
          </w:rPrChange>
        </w:rPr>
        <w:t xml:space="preserve">.  </w:t>
      </w:r>
      <w:r w:rsidR="00D00534" w:rsidRPr="005D1AC9">
        <w:rPr>
          <w:rFonts w:ascii="Arial" w:hAnsi="Arial" w:cs="Arial"/>
          <w:rPrChange w:id="377" w:author="Chris Gooday" w:date="2020-01-07T14:58:00Z">
            <w:rPr>
              <w:rFonts w:ascii="Arial" w:hAnsi="Arial" w:cs="Arial"/>
            </w:rPr>
          </w:rPrChange>
        </w:rPr>
        <w:t xml:space="preserve">Encryption can be considered to be a form of </w:t>
      </w:r>
      <w:proofErr w:type="spellStart"/>
      <w:r w:rsidR="00D00534" w:rsidRPr="005D1AC9">
        <w:rPr>
          <w:rFonts w:ascii="Arial" w:hAnsi="Arial" w:cs="Arial"/>
          <w:rPrChange w:id="378" w:author="Chris Gooday" w:date="2020-01-07T14:58:00Z">
            <w:rPr>
              <w:rFonts w:ascii="Arial" w:hAnsi="Arial" w:cs="Arial"/>
            </w:rPr>
          </w:rPrChange>
        </w:rPr>
        <w:t>pseudonymisation</w:t>
      </w:r>
      <w:proofErr w:type="spellEnd"/>
      <w:r w:rsidR="00D00534" w:rsidRPr="005D1AC9">
        <w:rPr>
          <w:rFonts w:ascii="Arial" w:hAnsi="Arial" w:cs="Arial"/>
          <w:rPrChange w:id="379" w:author="Chris Gooday" w:date="2020-01-07T14:58:00Z">
            <w:rPr>
              <w:rFonts w:ascii="Arial" w:hAnsi="Arial" w:cs="Arial"/>
            </w:rPr>
          </w:rPrChange>
        </w:rPr>
        <w:t xml:space="preserve">. </w:t>
      </w:r>
      <w:r w:rsidR="00684F7F" w:rsidRPr="005D1AC9">
        <w:rPr>
          <w:rFonts w:ascii="Arial" w:hAnsi="Arial" w:cs="Arial"/>
          <w:rPrChange w:id="380" w:author="Chris Gooday" w:date="2020-01-07T14:58:00Z">
            <w:rPr>
              <w:rFonts w:ascii="Arial" w:hAnsi="Arial" w:cs="Arial"/>
            </w:rPr>
          </w:rPrChange>
        </w:rPr>
        <w:t>Consequently:</w:t>
      </w:r>
    </w:p>
    <w:p w:rsidR="00684F7F" w:rsidRPr="005D1AC9" w:rsidRDefault="00684F7F" w:rsidP="00684F7F">
      <w:pPr>
        <w:numPr>
          <w:ilvl w:val="1"/>
          <w:numId w:val="3"/>
        </w:numPr>
        <w:autoSpaceDE w:val="0"/>
        <w:autoSpaceDN w:val="0"/>
        <w:adjustRightInd w:val="0"/>
        <w:spacing w:line="276" w:lineRule="auto"/>
        <w:contextualSpacing/>
        <w:rPr>
          <w:rFonts w:ascii="Arial" w:hAnsi="Arial" w:cs="Arial"/>
          <w:rPrChange w:id="381" w:author="Chris Gooday" w:date="2020-01-07T14:58:00Z">
            <w:rPr>
              <w:rFonts w:ascii="Arial" w:hAnsi="Arial" w:cs="Arial"/>
            </w:rPr>
          </w:rPrChange>
        </w:rPr>
      </w:pPr>
      <w:r w:rsidRPr="005D1AC9">
        <w:rPr>
          <w:rFonts w:ascii="Arial" w:hAnsi="Arial" w:cs="Arial"/>
          <w:rPrChange w:id="382" w:author="Chris Gooday" w:date="2020-01-07T14:58:00Z">
            <w:rPr>
              <w:rFonts w:ascii="Arial" w:hAnsi="Arial" w:cs="Arial"/>
            </w:rPr>
          </w:rPrChange>
        </w:rPr>
        <w:t xml:space="preserve">Only display the pseudonymised data items that are required. </w:t>
      </w:r>
    </w:p>
    <w:p w:rsidR="00684F7F" w:rsidRPr="005D1AC9" w:rsidRDefault="00684F7F" w:rsidP="00684F7F">
      <w:pPr>
        <w:pStyle w:val="BodyTextIndent"/>
        <w:numPr>
          <w:ilvl w:val="1"/>
          <w:numId w:val="3"/>
        </w:numPr>
        <w:rPr>
          <w:sz w:val="24"/>
          <w:szCs w:val="24"/>
          <w:rPrChange w:id="383" w:author="Chris Gooday" w:date="2020-01-07T14:58:00Z">
            <w:rPr>
              <w:sz w:val="24"/>
              <w:szCs w:val="24"/>
            </w:rPr>
          </w:rPrChange>
        </w:rPr>
      </w:pPr>
      <w:r w:rsidRPr="005D1AC9">
        <w:rPr>
          <w:sz w:val="24"/>
          <w:szCs w:val="24"/>
          <w:rPrChange w:id="384" w:author="Chris Gooday" w:date="2020-01-07T14:58:00Z">
            <w:rPr>
              <w:sz w:val="24"/>
              <w:szCs w:val="24"/>
            </w:rPr>
          </w:rPrChange>
        </w:rPr>
        <w:t xml:space="preserve">Apply the same security measures as for </w:t>
      </w:r>
      <w:r w:rsidR="009335CA" w:rsidRPr="005D1AC9">
        <w:rPr>
          <w:sz w:val="24"/>
          <w:szCs w:val="24"/>
          <w:rPrChange w:id="385" w:author="Chris Gooday" w:date="2020-01-07T14:58:00Z">
            <w:rPr>
              <w:sz w:val="24"/>
              <w:szCs w:val="24"/>
            </w:rPr>
          </w:rPrChange>
        </w:rPr>
        <w:t>personal</w:t>
      </w:r>
      <w:r w:rsidRPr="005D1AC9">
        <w:rPr>
          <w:sz w:val="24"/>
          <w:szCs w:val="24"/>
          <w:rPrChange w:id="386" w:author="Chris Gooday" w:date="2020-01-07T14:58:00Z">
            <w:rPr>
              <w:sz w:val="24"/>
              <w:szCs w:val="24"/>
            </w:rPr>
          </w:rPrChange>
        </w:rPr>
        <w:t xml:space="preserve"> data</w:t>
      </w:r>
      <w:ins w:id="387" w:author="Lynn Norris" w:date="2019-06-10T11:41:00Z">
        <w:r w:rsidR="007E4F15" w:rsidRPr="005D1AC9">
          <w:rPr>
            <w:sz w:val="24"/>
            <w:szCs w:val="24"/>
            <w:rPrChange w:id="388" w:author="Chris Gooday" w:date="2020-01-07T14:58:00Z">
              <w:rPr>
                <w:sz w:val="24"/>
                <w:szCs w:val="24"/>
              </w:rPr>
            </w:rPrChange>
          </w:rPr>
          <w:t>.</w:t>
        </w:r>
      </w:ins>
    </w:p>
    <w:p w:rsidR="00A80B48" w:rsidRPr="005D1AC9" w:rsidRDefault="00A80B48" w:rsidP="00684F7F">
      <w:pPr>
        <w:pStyle w:val="BodyTextIndent"/>
        <w:numPr>
          <w:ilvl w:val="1"/>
          <w:numId w:val="3"/>
        </w:numPr>
        <w:rPr>
          <w:sz w:val="24"/>
          <w:szCs w:val="24"/>
          <w:rPrChange w:id="389" w:author="Chris Gooday" w:date="2020-01-07T14:58:00Z">
            <w:rPr>
              <w:sz w:val="24"/>
              <w:szCs w:val="24"/>
            </w:rPr>
          </w:rPrChange>
        </w:rPr>
      </w:pPr>
      <w:r w:rsidRPr="005D1AC9">
        <w:rPr>
          <w:sz w:val="24"/>
          <w:szCs w:val="24"/>
          <w:rPrChange w:id="390" w:author="Chris Gooday" w:date="2020-01-07T14:58:00Z">
            <w:rPr>
              <w:sz w:val="24"/>
              <w:szCs w:val="24"/>
            </w:rPr>
          </w:rPrChange>
        </w:rPr>
        <w:t xml:space="preserve">Ensure </w:t>
      </w:r>
      <w:r w:rsidR="00FD0C7C" w:rsidRPr="005D1AC9">
        <w:rPr>
          <w:sz w:val="24"/>
          <w:szCs w:val="24"/>
          <w:rPrChange w:id="391" w:author="Chris Gooday" w:date="2020-01-07T14:58:00Z">
            <w:rPr>
              <w:sz w:val="24"/>
              <w:szCs w:val="24"/>
            </w:rPr>
          </w:rPrChange>
        </w:rPr>
        <w:t xml:space="preserve">that </w:t>
      </w:r>
      <w:r w:rsidRPr="005D1AC9">
        <w:rPr>
          <w:sz w:val="24"/>
          <w:szCs w:val="24"/>
          <w:rPrChange w:id="392" w:author="Chris Gooday" w:date="2020-01-07T14:58:00Z">
            <w:rPr>
              <w:sz w:val="24"/>
              <w:szCs w:val="24"/>
            </w:rPr>
          </w:rPrChange>
        </w:rPr>
        <w:t xml:space="preserve">a data sharing agreement and </w:t>
      </w:r>
      <w:r w:rsidR="00FD0C7C" w:rsidRPr="005D1AC9">
        <w:rPr>
          <w:sz w:val="24"/>
          <w:szCs w:val="24"/>
          <w:rPrChange w:id="393" w:author="Chris Gooday" w:date="2020-01-07T14:58:00Z">
            <w:rPr>
              <w:sz w:val="24"/>
              <w:szCs w:val="24"/>
            </w:rPr>
          </w:rPrChange>
        </w:rPr>
        <w:t xml:space="preserve">a </w:t>
      </w:r>
      <w:r w:rsidR="00277F27" w:rsidRPr="005D1AC9">
        <w:rPr>
          <w:sz w:val="24"/>
          <w:szCs w:val="24"/>
          <w:rPrChange w:id="394" w:author="Chris Gooday" w:date="2020-01-07T14:58:00Z">
            <w:rPr>
              <w:sz w:val="24"/>
              <w:szCs w:val="24"/>
            </w:rPr>
          </w:rPrChange>
        </w:rPr>
        <w:t xml:space="preserve">Data Protection </w:t>
      </w:r>
      <w:ins w:id="395" w:author="Lynn Norris" w:date="2019-06-10T11:41:00Z">
        <w:r w:rsidR="007E4F15" w:rsidRPr="005D1AC9">
          <w:rPr>
            <w:sz w:val="24"/>
            <w:szCs w:val="24"/>
            <w:rPrChange w:id="396" w:author="Chris Gooday" w:date="2020-01-07T14:58:00Z">
              <w:rPr>
                <w:sz w:val="24"/>
                <w:szCs w:val="24"/>
              </w:rPr>
            </w:rPrChange>
          </w:rPr>
          <w:t>I</w:t>
        </w:r>
      </w:ins>
      <w:del w:id="397" w:author="Lynn Norris" w:date="2019-06-10T11:41:00Z">
        <w:r w:rsidR="009335CA" w:rsidRPr="005D1AC9" w:rsidDel="007E4F15">
          <w:rPr>
            <w:sz w:val="24"/>
            <w:szCs w:val="24"/>
            <w:rPrChange w:id="398" w:author="Chris Gooday" w:date="2020-01-07T14:58:00Z">
              <w:rPr>
                <w:sz w:val="24"/>
                <w:szCs w:val="24"/>
              </w:rPr>
            </w:rPrChange>
          </w:rPr>
          <w:delText>i</w:delText>
        </w:r>
      </w:del>
      <w:r w:rsidR="009335CA" w:rsidRPr="005D1AC9">
        <w:rPr>
          <w:sz w:val="24"/>
          <w:szCs w:val="24"/>
          <w:rPrChange w:id="399" w:author="Chris Gooday" w:date="2020-01-07T14:58:00Z">
            <w:rPr>
              <w:sz w:val="24"/>
              <w:szCs w:val="24"/>
            </w:rPr>
          </w:rPrChange>
        </w:rPr>
        <w:t>mpact</w:t>
      </w:r>
      <w:r w:rsidRPr="005D1AC9">
        <w:rPr>
          <w:sz w:val="24"/>
          <w:szCs w:val="24"/>
          <w:rPrChange w:id="400" w:author="Chris Gooday" w:date="2020-01-07T14:58:00Z">
            <w:rPr>
              <w:sz w:val="24"/>
              <w:szCs w:val="24"/>
            </w:rPr>
          </w:rPrChange>
        </w:rPr>
        <w:t xml:space="preserve"> </w:t>
      </w:r>
      <w:proofErr w:type="gramStart"/>
      <w:ins w:id="401" w:author="Lynn Norris" w:date="2019-06-10T11:41:00Z">
        <w:r w:rsidR="007E4F15" w:rsidRPr="005D1AC9">
          <w:rPr>
            <w:sz w:val="24"/>
            <w:szCs w:val="24"/>
            <w:rPrChange w:id="402" w:author="Chris Gooday" w:date="2020-01-07T14:58:00Z">
              <w:rPr>
                <w:sz w:val="24"/>
                <w:szCs w:val="24"/>
              </w:rPr>
            </w:rPrChange>
          </w:rPr>
          <w:t>A</w:t>
        </w:r>
      </w:ins>
      <w:proofErr w:type="gramEnd"/>
      <w:del w:id="403" w:author="Lynn Norris" w:date="2019-06-10T11:41:00Z">
        <w:r w:rsidRPr="005D1AC9" w:rsidDel="007E4F15">
          <w:rPr>
            <w:sz w:val="24"/>
            <w:szCs w:val="24"/>
            <w:rPrChange w:id="404" w:author="Chris Gooday" w:date="2020-01-07T14:58:00Z">
              <w:rPr>
                <w:sz w:val="24"/>
                <w:szCs w:val="24"/>
              </w:rPr>
            </w:rPrChange>
          </w:rPr>
          <w:delText>a</w:delText>
        </w:r>
      </w:del>
      <w:r w:rsidRPr="005D1AC9">
        <w:rPr>
          <w:sz w:val="24"/>
          <w:szCs w:val="24"/>
          <w:rPrChange w:id="405" w:author="Chris Gooday" w:date="2020-01-07T14:58:00Z">
            <w:rPr>
              <w:sz w:val="24"/>
              <w:szCs w:val="24"/>
            </w:rPr>
          </w:rPrChange>
        </w:rPr>
        <w:t>ssessment have been completed prior to sharing with a third party</w:t>
      </w:r>
      <w:ins w:id="406" w:author="Lynn Norris" w:date="2019-06-10T11:41:00Z">
        <w:r w:rsidR="007E4F15" w:rsidRPr="005D1AC9">
          <w:rPr>
            <w:sz w:val="24"/>
            <w:szCs w:val="24"/>
            <w:rPrChange w:id="407" w:author="Chris Gooday" w:date="2020-01-07T14:58:00Z">
              <w:rPr>
                <w:sz w:val="24"/>
                <w:szCs w:val="24"/>
              </w:rPr>
            </w:rPrChange>
          </w:rPr>
          <w:t>.</w:t>
        </w:r>
      </w:ins>
    </w:p>
    <w:p w:rsidR="00A80B48" w:rsidRPr="005D1AC9" w:rsidRDefault="00A80B48" w:rsidP="00A80B48">
      <w:pPr>
        <w:pStyle w:val="BodyTextIndent"/>
        <w:ind w:left="1803" w:firstLine="0"/>
        <w:rPr>
          <w:sz w:val="24"/>
          <w:szCs w:val="24"/>
          <w:rPrChange w:id="408" w:author="Chris Gooday" w:date="2020-01-07T14:58:00Z">
            <w:rPr>
              <w:sz w:val="24"/>
              <w:szCs w:val="24"/>
            </w:rPr>
          </w:rPrChange>
        </w:rPr>
      </w:pPr>
    </w:p>
    <w:p w:rsidR="00684F7F" w:rsidRPr="005D1AC9" w:rsidRDefault="009C2FE1" w:rsidP="00684F7F">
      <w:pPr>
        <w:pStyle w:val="BodyTextIndent"/>
        <w:rPr>
          <w:sz w:val="24"/>
          <w:szCs w:val="24"/>
          <w:rPrChange w:id="409" w:author="Chris Gooday" w:date="2020-01-07T14:58:00Z">
            <w:rPr>
              <w:sz w:val="24"/>
              <w:szCs w:val="24"/>
            </w:rPr>
          </w:rPrChange>
        </w:rPr>
      </w:pPr>
      <w:r w:rsidRPr="005D1AC9">
        <w:rPr>
          <w:sz w:val="24"/>
          <w:szCs w:val="24"/>
          <w:rPrChange w:id="410" w:author="Chris Gooday" w:date="2020-01-07T14:58:00Z">
            <w:rPr>
              <w:sz w:val="24"/>
              <w:szCs w:val="24"/>
            </w:rPr>
          </w:rPrChange>
        </w:rPr>
        <w:t>3.2</w:t>
      </w:r>
      <w:r w:rsidRPr="005D1AC9">
        <w:rPr>
          <w:sz w:val="24"/>
          <w:szCs w:val="24"/>
          <w:rPrChange w:id="411" w:author="Chris Gooday" w:date="2020-01-07T14:58:00Z">
            <w:rPr>
              <w:sz w:val="24"/>
              <w:szCs w:val="24"/>
            </w:rPr>
          </w:rPrChange>
        </w:rPr>
        <w:tab/>
      </w:r>
      <w:r w:rsidR="00684F7F" w:rsidRPr="005D1AC9">
        <w:rPr>
          <w:sz w:val="24"/>
          <w:szCs w:val="24"/>
          <w:rPrChange w:id="412" w:author="Chris Gooday" w:date="2020-01-07T14:58:00Z">
            <w:rPr>
              <w:sz w:val="24"/>
              <w:szCs w:val="24"/>
            </w:rPr>
          </w:rPrChange>
        </w:rPr>
        <w:t>Carefully consider the feasibility of Pseudonymisation and consider factors such as:</w:t>
      </w:r>
    </w:p>
    <w:p w:rsidR="00684F7F" w:rsidRPr="005D1AC9" w:rsidRDefault="00FD0C7C" w:rsidP="00684F7F">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413" w:author="Chris Gooday" w:date="2020-01-07T14:58:00Z">
            <w:rPr>
              <w:rFonts w:ascii="Arial" w:hAnsi="Arial" w:cs="Arial"/>
            </w:rPr>
          </w:rPrChange>
        </w:rPr>
      </w:pPr>
      <w:r w:rsidRPr="005D1AC9">
        <w:rPr>
          <w:rFonts w:ascii="Arial" w:hAnsi="Arial" w:cs="Arial"/>
          <w:rPrChange w:id="414" w:author="Chris Gooday" w:date="2020-01-07T14:58:00Z">
            <w:rPr>
              <w:rFonts w:ascii="Arial" w:hAnsi="Arial" w:cs="Arial"/>
            </w:rPr>
          </w:rPrChange>
        </w:rPr>
        <w:t>T</w:t>
      </w:r>
      <w:r w:rsidR="00684F7F" w:rsidRPr="005D1AC9">
        <w:rPr>
          <w:rFonts w:ascii="Arial" w:hAnsi="Arial" w:cs="Arial"/>
          <w:rPrChange w:id="415" w:author="Chris Gooday" w:date="2020-01-07T14:58:00Z">
            <w:rPr>
              <w:rFonts w:ascii="Arial" w:hAnsi="Arial" w:cs="Arial"/>
            </w:rPr>
          </w:rPrChange>
        </w:rPr>
        <w:t xml:space="preserve">he impact on performance of the </w:t>
      </w:r>
      <w:proofErr w:type="spellStart"/>
      <w:r w:rsidR="00684F7F" w:rsidRPr="005D1AC9">
        <w:rPr>
          <w:rFonts w:ascii="Arial" w:hAnsi="Arial" w:cs="Arial"/>
          <w:rPrChange w:id="416" w:author="Chris Gooday" w:date="2020-01-07T14:58:00Z">
            <w:rPr>
              <w:rFonts w:ascii="Arial" w:hAnsi="Arial" w:cs="Arial"/>
            </w:rPr>
          </w:rPrChange>
        </w:rPr>
        <w:t>pseudonymisation</w:t>
      </w:r>
      <w:proofErr w:type="spellEnd"/>
      <w:r w:rsidR="00684F7F" w:rsidRPr="005D1AC9">
        <w:rPr>
          <w:rFonts w:ascii="Arial" w:hAnsi="Arial" w:cs="Arial"/>
          <w:rPrChange w:id="417" w:author="Chris Gooday" w:date="2020-01-07T14:58:00Z">
            <w:rPr>
              <w:rFonts w:ascii="Arial" w:hAnsi="Arial" w:cs="Arial"/>
            </w:rPr>
          </w:rPrChange>
        </w:rPr>
        <w:t xml:space="preserve"> process as this carries a processing overhead.</w:t>
      </w:r>
    </w:p>
    <w:p w:rsidR="00684F7F" w:rsidRPr="005D1AC9" w:rsidRDefault="00684F7F" w:rsidP="000729A9">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418" w:author="Chris Gooday" w:date="2020-01-07T14:58:00Z">
            <w:rPr>
              <w:rFonts w:ascii="Arial" w:hAnsi="Arial" w:cs="Arial"/>
            </w:rPr>
          </w:rPrChange>
        </w:rPr>
      </w:pPr>
      <w:r w:rsidRPr="005D1AC9">
        <w:rPr>
          <w:rFonts w:ascii="Arial" w:hAnsi="Arial" w:cs="Arial"/>
          <w:rPrChange w:id="419" w:author="Chris Gooday" w:date="2020-01-07T14:58:00Z">
            <w:rPr>
              <w:rFonts w:ascii="Arial" w:hAnsi="Arial" w:cs="Arial"/>
            </w:rPr>
          </w:rPrChange>
        </w:rPr>
        <w:lastRenderedPageBreak/>
        <w:t>Confirm with the software supplier if the information technology employed supports pseudonymised data</w:t>
      </w:r>
      <w:ins w:id="420" w:author="Lynn Norris" w:date="2019-06-10T11:42:00Z">
        <w:r w:rsidR="007E4F15" w:rsidRPr="005D1AC9">
          <w:rPr>
            <w:rFonts w:ascii="Arial" w:hAnsi="Arial" w:cs="Arial"/>
            <w:rPrChange w:id="421" w:author="Chris Gooday" w:date="2020-01-07T14:58:00Z">
              <w:rPr>
                <w:rFonts w:ascii="Arial" w:hAnsi="Arial" w:cs="Arial"/>
              </w:rPr>
            </w:rPrChange>
          </w:rPr>
          <w:t>.</w:t>
        </w:r>
      </w:ins>
    </w:p>
    <w:p w:rsidR="008D1EB4" w:rsidRPr="005D1AC9" w:rsidRDefault="0063108D" w:rsidP="000729A9">
      <w:pPr>
        <w:pStyle w:val="NormalWeb"/>
        <w:numPr>
          <w:ilvl w:val="0"/>
          <w:numId w:val="3"/>
        </w:numPr>
        <w:tabs>
          <w:tab w:val="clear" w:pos="1290"/>
          <w:tab w:val="num" w:pos="1260"/>
        </w:tabs>
        <w:spacing w:before="0" w:beforeAutospacing="0" w:after="0" w:afterAutospacing="0"/>
        <w:ind w:left="1260" w:hanging="540"/>
        <w:jc w:val="both"/>
        <w:rPr>
          <w:rFonts w:ascii="Arial" w:hAnsi="Arial" w:cs="Arial"/>
          <w:rPrChange w:id="422" w:author="Chris Gooday" w:date="2020-01-07T14:58:00Z">
            <w:rPr>
              <w:rFonts w:ascii="Arial" w:hAnsi="Arial" w:cs="Arial"/>
            </w:rPr>
          </w:rPrChange>
        </w:rPr>
      </w:pPr>
      <w:ins w:id="423" w:author="Chris Gooday" w:date="2020-01-07T14:36:00Z">
        <w:r w:rsidRPr="005D1AC9">
          <w:rPr>
            <w:rFonts w:ascii="Arial" w:hAnsi="Arial" w:cs="Arial"/>
            <w:rPrChange w:id="424" w:author="Chris Gooday" w:date="2020-01-07T14:58:00Z">
              <w:rPr>
                <w:rFonts w:ascii="Arial" w:hAnsi="Arial" w:cs="Arial"/>
              </w:rPr>
            </w:rPrChange>
          </w:rPr>
          <w:t>T</w:t>
        </w:r>
      </w:ins>
      <w:del w:id="425" w:author="Chris Gooday" w:date="2020-01-07T14:36:00Z">
        <w:r w:rsidR="008D1EB4" w:rsidRPr="005D1AC9" w:rsidDel="0063108D">
          <w:rPr>
            <w:rFonts w:ascii="Arial" w:hAnsi="Arial" w:cs="Arial"/>
            <w:rPrChange w:id="426" w:author="Chris Gooday" w:date="2020-01-07T14:58:00Z">
              <w:rPr>
                <w:rFonts w:ascii="Arial" w:hAnsi="Arial" w:cs="Arial"/>
              </w:rPr>
            </w:rPrChange>
          </w:rPr>
          <w:delText>t</w:delText>
        </w:r>
      </w:del>
      <w:r w:rsidR="008D1EB4" w:rsidRPr="005D1AC9">
        <w:rPr>
          <w:rFonts w:ascii="Arial" w:hAnsi="Arial" w:cs="Arial"/>
          <w:rPrChange w:id="427" w:author="Chris Gooday" w:date="2020-01-07T14:58:00Z">
            <w:rPr>
              <w:rFonts w:ascii="Arial" w:hAnsi="Arial" w:cs="Arial"/>
            </w:rPr>
          </w:rPrChange>
        </w:rPr>
        <w:t xml:space="preserve">he quality of the data </w:t>
      </w:r>
      <w:ins w:id="428" w:author="Chris Gooday" w:date="2020-01-07T14:36:00Z">
        <w:r w:rsidRPr="005D1AC9">
          <w:rPr>
            <w:rFonts w:ascii="Arial" w:hAnsi="Arial" w:cs="Arial"/>
            <w:rPrChange w:id="429" w:author="Chris Gooday" w:date="2020-01-07T14:58:00Z">
              <w:rPr>
                <w:rFonts w:ascii="Arial" w:hAnsi="Arial" w:cs="Arial"/>
              </w:rPr>
            </w:rPrChange>
          </w:rPr>
          <w:t xml:space="preserve">is sufficient to ensure </w:t>
        </w:r>
      </w:ins>
      <w:del w:id="430" w:author="Chris Gooday" w:date="2020-01-07T14:39:00Z">
        <w:r w:rsidR="008D1EB4" w:rsidRPr="005D1AC9" w:rsidDel="0063108D">
          <w:rPr>
            <w:rFonts w:ascii="Arial" w:hAnsi="Arial" w:cs="Arial"/>
            <w:rPrChange w:id="431" w:author="Chris Gooday" w:date="2020-01-07T14:58:00Z">
              <w:rPr>
                <w:rFonts w:ascii="Arial" w:hAnsi="Arial" w:cs="Arial"/>
              </w:rPr>
            </w:rPrChange>
          </w:rPr>
          <w:delText xml:space="preserve"> </w:delText>
        </w:r>
      </w:del>
      <w:r w:rsidR="008D1EB4" w:rsidRPr="005D1AC9">
        <w:rPr>
          <w:rFonts w:ascii="Arial" w:hAnsi="Arial" w:cs="Arial"/>
          <w:rPrChange w:id="432" w:author="Chris Gooday" w:date="2020-01-07T14:58:00Z">
            <w:rPr>
              <w:rFonts w:ascii="Arial" w:hAnsi="Arial" w:cs="Arial"/>
            </w:rPr>
          </w:rPrChange>
        </w:rPr>
        <w:t xml:space="preserve">that reversing of the </w:t>
      </w:r>
      <w:ins w:id="433" w:author="Chris Gooday" w:date="2020-01-07T14:36:00Z">
        <w:r w:rsidRPr="005D1AC9">
          <w:rPr>
            <w:rFonts w:ascii="Arial" w:hAnsi="Arial" w:cs="Arial"/>
            <w:rPrChange w:id="434" w:author="Chris Gooday" w:date="2020-01-07T14:58:00Z">
              <w:rPr>
                <w:rFonts w:ascii="Arial" w:hAnsi="Arial" w:cs="Arial"/>
              </w:rPr>
            </w:rPrChange>
          </w:rPr>
          <w:t>Pseudonymisation</w:t>
        </w:r>
      </w:ins>
      <w:r w:rsidR="008D1EB4" w:rsidRPr="005D1AC9">
        <w:rPr>
          <w:rFonts w:ascii="Arial" w:hAnsi="Arial" w:cs="Arial"/>
          <w:rPrChange w:id="435" w:author="Chris Gooday" w:date="2020-01-07T14:58:00Z">
            <w:rPr>
              <w:rFonts w:ascii="Arial" w:hAnsi="Arial" w:cs="Arial"/>
            </w:rPr>
          </w:rPrChange>
        </w:rPr>
        <w:t xml:space="preserve"> is not regularly required to check the integrity</w:t>
      </w:r>
      <w:r w:rsidR="00C233E0" w:rsidRPr="005D1AC9">
        <w:rPr>
          <w:rFonts w:ascii="Arial" w:hAnsi="Arial" w:cs="Arial"/>
          <w:rPrChange w:id="436" w:author="Chris Gooday" w:date="2020-01-07T14:58:00Z">
            <w:rPr>
              <w:rFonts w:ascii="Arial" w:hAnsi="Arial" w:cs="Arial"/>
            </w:rPr>
          </w:rPrChange>
        </w:rPr>
        <w:t xml:space="preserve"> of the pseudonymised</w:t>
      </w:r>
      <w:r w:rsidR="008D1EB4" w:rsidRPr="005D1AC9">
        <w:rPr>
          <w:rFonts w:ascii="Arial" w:hAnsi="Arial" w:cs="Arial"/>
          <w:rPrChange w:id="437" w:author="Chris Gooday" w:date="2020-01-07T14:58:00Z">
            <w:rPr>
              <w:rFonts w:ascii="Arial" w:hAnsi="Arial" w:cs="Arial"/>
            </w:rPr>
          </w:rPrChange>
        </w:rPr>
        <w:t xml:space="preserve"> data</w:t>
      </w:r>
      <w:r w:rsidR="00FD0C7C" w:rsidRPr="005D1AC9">
        <w:rPr>
          <w:rFonts w:ascii="Arial" w:hAnsi="Arial" w:cs="Arial"/>
          <w:rPrChange w:id="438" w:author="Chris Gooday" w:date="2020-01-07T14:58:00Z">
            <w:rPr>
              <w:rFonts w:ascii="Arial" w:hAnsi="Arial" w:cs="Arial"/>
            </w:rPr>
          </w:rPrChange>
        </w:rPr>
        <w:t>?</w:t>
      </w:r>
    </w:p>
    <w:p w:rsidR="00A80B48" w:rsidRPr="005D1AC9" w:rsidRDefault="00A80B48" w:rsidP="00A80B48">
      <w:pPr>
        <w:pStyle w:val="NormalWeb"/>
        <w:spacing w:before="0" w:beforeAutospacing="0" w:after="0" w:afterAutospacing="0"/>
        <w:jc w:val="both"/>
        <w:rPr>
          <w:rFonts w:ascii="Arial" w:hAnsi="Arial" w:cs="Arial"/>
          <w:rPrChange w:id="439" w:author="Chris Gooday" w:date="2020-01-07T14:58:00Z">
            <w:rPr>
              <w:rFonts w:ascii="Arial" w:hAnsi="Arial" w:cs="Arial"/>
            </w:rPr>
          </w:rPrChange>
        </w:rPr>
      </w:pPr>
    </w:p>
    <w:p w:rsidR="00A80B48" w:rsidRPr="005D1AC9" w:rsidRDefault="009C2FE1" w:rsidP="00A80B48">
      <w:pPr>
        <w:pStyle w:val="NormalWeb"/>
        <w:spacing w:before="0" w:beforeAutospacing="0" w:after="0" w:afterAutospacing="0"/>
        <w:jc w:val="both"/>
        <w:rPr>
          <w:rFonts w:ascii="Arial" w:hAnsi="Arial" w:cs="Arial"/>
          <w:rPrChange w:id="440" w:author="Chris Gooday" w:date="2020-01-07T14:58:00Z">
            <w:rPr>
              <w:rFonts w:ascii="Arial" w:hAnsi="Arial" w:cs="Arial"/>
            </w:rPr>
          </w:rPrChange>
        </w:rPr>
      </w:pPr>
      <w:r w:rsidRPr="005D1AC9">
        <w:rPr>
          <w:rFonts w:ascii="Arial" w:hAnsi="Arial" w:cs="Arial"/>
          <w:rPrChange w:id="441" w:author="Chris Gooday" w:date="2020-01-07T14:58:00Z">
            <w:rPr>
              <w:rFonts w:ascii="Arial" w:hAnsi="Arial" w:cs="Arial"/>
            </w:rPr>
          </w:rPrChange>
        </w:rPr>
        <w:t>3.3</w:t>
      </w:r>
      <w:r w:rsidRPr="005D1AC9">
        <w:rPr>
          <w:rFonts w:ascii="Arial" w:hAnsi="Arial" w:cs="Arial"/>
          <w:rPrChange w:id="442" w:author="Chris Gooday" w:date="2020-01-07T14:58:00Z">
            <w:rPr>
              <w:rFonts w:ascii="Arial" w:hAnsi="Arial" w:cs="Arial"/>
            </w:rPr>
          </w:rPrChange>
        </w:rPr>
        <w:tab/>
      </w:r>
      <w:r w:rsidR="00A80B48" w:rsidRPr="005D1AC9">
        <w:rPr>
          <w:rFonts w:ascii="Arial" w:hAnsi="Arial" w:cs="Arial"/>
          <w:rPrChange w:id="443" w:author="Chris Gooday" w:date="2020-01-07T14:58:00Z">
            <w:rPr>
              <w:rFonts w:ascii="Arial" w:hAnsi="Arial" w:cs="Arial"/>
            </w:rPr>
          </w:rPrChange>
        </w:rPr>
        <w:t>The Pseudonymisation algorithm must be:</w:t>
      </w:r>
    </w:p>
    <w:p w:rsidR="00A80B48" w:rsidRPr="005D1AC9" w:rsidRDefault="00A80B48" w:rsidP="00A80B48">
      <w:pPr>
        <w:pStyle w:val="NormalWeb"/>
        <w:spacing w:before="0" w:beforeAutospacing="0" w:after="0" w:afterAutospacing="0"/>
        <w:jc w:val="both"/>
        <w:rPr>
          <w:rFonts w:ascii="Arial" w:hAnsi="Arial" w:cs="Arial"/>
          <w:rPrChange w:id="444" w:author="Chris Gooday" w:date="2020-01-07T14:58:00Z">
            <w:rPr>
              <w:rFonts w:ascii="Arial" w:hAnsi="Arial" w:cs="Arial"/>
            </w:rPr>
          </w:rPrChange>
        </w:rPr>
      </w:pPr>
    </w:p>
    <w:p w:rsidR="00A80B48" w:rsidRPr="005D1AC9" w:rsidRDefault="00A80B48" w:rsidP="007E4F15">
      <w:pPr>
        <w:pStyle w:val="NormalWeb"/>
        <w:numPr>
          <w:ilvl w:val="0"/>
          <w:numId w:val="6"/>
        </w:numPr>
        <w:spacing w:before="0" w:beforeAutospacing="0" w:after="0" w:afterAutospacing="0"/>
        <w:ind w:left="1276" w:hanging="425"/>
        <w:jc w:val="both"/>
        <w:rPr>
          <w:rFonts w:ascii="Arial" w:hAnsi="Arial" w:cs="Arial"/>
          <w:rPrChange w:id="445" w:author="Chris Gooday" w:date="2020-01-07T14:58:00Z">
            <w:rPr>
              <w:rFonts w:ascii="Arial" w:hAnsi="Arial" w:cs="Arial"/>
            </w:rPr>
          </w:rPrChange>
        </w:rPr>
      </w:pPr>
      <w:r w:rsidRPr="005D1AC9">
        <w:rPr>
          <w:rFonts w:ascii="Arial" w:hAnsi="Arial" w:cs="Arial"/>
          <w:rPrChange w:id="446" w:author="Chris Gooday" w:date="2020-01-07T14:58:00Z">
            <w:rPr>
              <w:rFonts w:ascii="Arial" w:hAnsi="Arial" w:cs="Arial"/>
            </w:rPr>
          </w:rPrChange>
        </w:rPr>
        <w:t xml:space="preserve">Consistent across the data sets it will be used </w:t>
      </w:r>
      <w:proofErr w:type="spellStart"/>
      <w:r w:rsidRPr="005D1AC9">
        <w:rPr>
          <w:rFonts w:ascii="Arial" w:hAnsi="Arial" w:cs="Arial"/>
          <w:rPrChange w:id="447" w:author="Chris Gooday" w:date="2020-01-07T14:58:00Z">
            <w:rPr>
              <w:rFonts w:ascii="Arial" w:hAnsi="Arial" w:cs="Arial"/>
            </w:rPr>
          </w:rPrChange>
        </w:rPr>
        <w:t>in</w:t>
      </w:r>
      <w:del w:id="448" w:author="Chris Gooday" w:date="2020-01-07T14:41:00Z">
        <w:r w:rsidRPr="005D1AC9" w:rsidDel="0063108D">
          <w:rPr>
            <w:rFonts w:ascii="Arial" w:hAnsi="Arial" w:cs="Arial"/>
            <w:rPrChange w:id="449" w:author="Chris Gooday" w:date="2020-01-07T14:58:00Z">
              <w:rPr>
                <w:rFonts w:ascii="Arial" w:hAnsi="Arial" w:cs="Arial"/>
              </w:rPr>
            </w:rPrChange>
          </w:rPr>
          <w:delText xml:space="preserve"> from an agreed starting point</w:delText>
        </w:r>
      </w:del>
      <w:ins w:id="450" w:author="Chris Gooday" w:date="2020-01-07T14:41:00Z">
        <w:r w:rsidR="0063108D" w:rsidRPr="005D1AC9">
          <w:rPr>
            <w:rFonts w:ascii="Arial" w:hAnsi="Arial" w:cs="Arial"/>
            <w:rPrChange w:id="451" w:author="Chris Gooday" w:date="2020-01-07T14:58:00Z">
              <w:rPr>
                <w:rFonts w:ascii="Arial" w:hAnsi="Arial" w:cs="Arial"/>
              </w:rPr>
            </w:rPrChange>
          </w:rPr>
          <w:t>for</w:t>
        </w:r>
        <w:proofErr w:type="spellEnd"/>
        <w:r w:rsidR="0063108D" w:rsidRPr="005D1AC9">
          <w:rPr>
            <w:rFonts w:ascii="Arial" w:hAnsi="Arial" w:cs="Arial"/>
            <w:rPrChange w:id="452" w:author="Chris Gooday" w:date="2020-01-07T14:58:00Z">
              <w:rPr>
                <w:rFonts w:ascii="Arial" w:hAnsi="Arial" w:cs="Arial"/>
              </w:rPr>
            </w:rPrChange>
          </w:rPr>
          <w:t xml:space="preserve"> an agreed period of time</w:t>
        </w:r>
      </w:ins>
      <w:r w:rsidRPr="005D1AC9">
        <w:rPr>
          <w:rFonts w:ascii="Arial" w:hAnsi="Arial" w:cs="Arial"/>
          <w:rPrChange w:id="453" w:author="Chris Gooday" w:date="2020-01-07T14:58:00Z">
            <w:rPr>
              <w:rFonts w:ascii="Arial" w:hAnsi="Arial" w:cs="Arial"/>
            </w:rPr>
          </w:rPrChange>
        </w:rPr>
        <w:t>.</w:t>
      </w:r>
    </w:p>
    <w:p w:rsidR="008D1EB4" w:rsidRPr="005D1AC9" w:rsidRDefault="00C233E0" w:rsidP="007E4F15">
      <w:pPr>
        <w:pStyle w:val="NormalWeb"/>
        <w:numPr>
          <w:ilvl w:val="0"/>
          <w:numId w:val="6"/>
        </w:numPr>
        <w:spacing w:before="0" w:beforeAutospacing="0" w:after="0" w:afterAutospacing="0"/>
        <w:ind w:left="1276" w:hanging="425"/>
        <w:jc w:val="both"/>
        <w:rPr>
          <w:rFonts w:ascii="Arial" w:hAnsi="Arial" w:cs="Arial"/>
          <w:rPrChange w:id="454" w:author="Chris Gooday" w:date="2020-01-07T14:58:00Z">
            <w:rPr>
              <w:rFonts w:ascii="Arial" w:hAnsi="Arial" w:cs="Arial"/>
            </w:rPr>
          </w:rPrChange>
        </w:rPr>
      </w:pPr>
      <w:r w:rsidRPr="005D1AC9">
        <w:rPr>
          <w:rFonts w:ascii="Arial" w:hAnsi="Arial" w:cs="Arial"/>
          <w:rPrChange w:id="455" w:author="Chris Gooday" w:date="2020-01-07T14:58:00Z">
            <w:rPr>
              <w:rFonts w:ascii="Arial" w:hAnsi="Arial" w:cs="Arial"/>
            </w:rPr>
          </w:rPrChange>
        </w:rPr>
        <w:t xml:space="preserve">Checked to assure </w:t>
      </w:r>
      <w:r w:rsidR="008D1EB4" w:rsidRPr="005D1AC9">
        <w:rPr>
          <w:rFonts w:ascii="Arial" w:hAnsi="Arial" w:cs="Arial"/>
          <w:rPrChange w:id="456" w:author="Chris Gooday" w:date="2020-01-07T14:58:00Z">
            <w:rPr>
              <w:rFonts w:ascii="Arial" w:hAnsi="Arial" w:cs="Arial"/>
            </w:rPr>
          </w:rPrChange>
        </w:rPr>
        <w:t>the integrity of the pseudonymised data</w:t>
      </w:r>
      <w:ins w:id="457" w:author="Lynn Norris" w:date="2019-06-10T11:42:00Z">
        <w:r w:rsidR="007E4F15" w:rsidRPr="005D1AC9">
          <w:rPr>
            <w:rFonts w:ascii="Arial" w:hAnsi="Arial" w:cs="Arial"/>
            <w:rPrChange w:id="458" w:author="Chris Gooday" w:date="2020-01-07T14:58:00Z">
              <w:rPr>
                <w:rFonts w:ascii="Arial" w:hAnsi="Arial" w:cs="Arial"/>
              </w:rPr>
            </w:rPrChange>
          </w:rPr>
          <w:t>.</w:t>
        </w:r>
      </w:ins>
    </w:p>
    <w:p w:rsidR="00A80B48" w:rsidRPr="005D1AC9" w:rsidRDefault="00A80B48" w:rsidP="007E4F15">
      <w:pPr>
        <w:pStyle w:val="NormalWeb"/>
        <w:numPr>
          <w:ilvl w:val="0"/>
          <w:numId w:val="6"/>
        </w:numPr>
        <w:spacing w:before="0" w:beforeAutospacing="0" w:after="0" w:afterAutospacing="0"/>
        <w:ind w:left="1276" w:hanging="425"/>
        <w:jc w:val="both"/>
        <w:rPr>
          <w:rFonts w:ascii="Arial" w:hAnsi="Arial" w:cs="Arial"/>
          <w:rPrChange w:id="459" w:author="Chris Gooday" w:date="2020-01-07T14:58:00Z">
            <w:rPr>
              <w:rFonts w:ascii="Arial" w:hAnsi="Arial" w:cs="Arial"/>
            </w:rPr>
          </w:rPrChange>
        </w:rPr>
      </w:pPr>
      <w:r w:rsidRPr="005D1AC9">
        <w:rPr>
          <w:rFonts w:ascii="Arial" w:hAnsi="Arial" w:cs="Arial"/>
          <w:rPrChange w:id="460" w:author="Chris Gooday" w:date="2020-01-07T14:58:00Z">
            <w:rPr>
              <w:rFonts w:ascii="Arial" w:hAnsi="Arial" w:cs="Arial"/>
            </w:rPr>
          </w:rPrChange>
        </w:rPr>
        <w:t>Strong enough to prevent reverse engineering</w:t>
      </w:r>
      <w:r w:rsidR="00D00534" w:rsidRPr="005D1AC9">
        <w:rPr>
          <w:rFonts w:ascii="Arial" w:hAnsi="Arial" w:cs="Arial"/>
          <w:rPrChange w:id="461" w:author="Chris Gooday" w:date="2020-01-07T14:58:00Z">
            <w:rPr>
              <w:rFonts w:ascii="Arial" w:hAnsi="Arial" w:cs="Arial"/>
            </w:rPr>
          </w:rPrChange>
        </w:rPr>
        <w:t xml:space="preserve"> during the lifetime of the data</w:t>
      </w:r>
      <w:ins w:id="462" w:author="Lynn Norris" w:date="2019-06-10T11:42:00Z">
        <w:r w:rsidR="007E4F15" w:rsidRPr="005D1AC9">
          <w:rPr>
            <w:rFonts w:ascii="Arial" w:hAnsi="Arial" w:cs="Arial"/>
            <w:rPrChange w:id="463" w:author="Chris Gooday" w:date="2020-01-07T14:58:00Z">
              <w:rPr>
                <w:rFonts w:ascii="Arial" w:hAnsi="Arial" w:cs="Arial"/>
              </w:rPr>
            </w:rPrChange>
          </w:rPr>
          <w:t>.</w:t>
        </w:r>
      </w:ins>
    </w:p>
    <w:p w:rsidR="00CC34D1" w:rsidRPr="005D1AC9" w:rsidRDefault="00CC34D1" w:rsidP="007E4F15">
      <w:pPr>
        <w:pStyle w:val="NormalWeb"/>
        <w:spacing w:before="0" w:beforeAutospacing="0" w:after="0" w:afterAutospacing="0"/>
        <w:ind w:left="1276" w:hanging="425"/>
        <w:jc w:val="both"/>
        <w:rPr>
          <w:rFonts w:ascii="Arial" w:hAnsi="Arial" w:cs="Arial"/>
          <w:rPrChange w:id="464" w:author="Chris Gooday" w:date="2020-01-07T14:58:00Z">
            <w:rPr>
              <w:rFonts w:ascii="Arial" w:hAnsi="Arial" w:cs="Arial"/>
            </w:rPr>
          </w:rPrChange>
        </w:rPr>
      </w:pPr>
    </w:p>
    <w:p w:rsidR="00CC34D1" w:rsidRPr="005D1AC9" w:rsidRDefault="00CC34D1" w:rsidP="007E4F15">
      <w:pPr>
        <w:pStyle w:val="NormalWeb"/>
        <w:spacing w:before="0" w:beforeAutospacing="0" w:after="0" w:afterAutospacing="0"/>
        <w:ind w:left="1276" w:hanging="425"/>
        <w:jc w:val="both"/>
        <w:rPr>
          <w:rFonts w:ascii="Arial" w:hAnsi="Arial" w:cs="Arial"/>
          <w:rPrChange w:id="465" w:author="Chris Gooday" w:date="2020-01-07T14:58:00Z">
            <w:rPr>
              <w:rFonts w:ascii="Arial" w:hAnsi="Arial" w:cs="Arial"/>
            </w:rPr>
          </w:rPrChange>
        </w:rPr>
      </w:pPr>
      <w:r w:rsidRPr="005D1AC9">
        <w:rPr>
          <w:rFonts w:ascii="Arial" w:hAnsi="Arial" w:cs="Arial"/>
          <w:rPrChange w:id="466" w:author="Chris Gooday" w:date="2020-01-07T14:58:00Z">
            <w:rPr>
              <w:rFonts w:ascii="Arial" w:hAnsi="Arial" w:cs="Arial"/>
            </w:rPr>
          </w:rPrChange>
        </w:rPr>
        <w:t>Any change in the algorithm needs to be risk assessed and justified</w:t>
      </w:r>
      <w:ins w:id="467" w:author="Lynn Norris" w:date="2019-06-10T11:43:00Z">
        <w:r w:rsidR="007E4F15" w:rsidRPr="005D1AC9">
          <w:rPr>
            <w:rFonts w:ascii="Arial" w:hAnsi="Arial" w:cs="Arial"/>
            <w:rPrChange w:id="468" w:author="Chris Gooday" w:date="2020-01-07T14:58:00Z">
              <w:rPr>
                <w:rFonts w:ascii="Arial" w:hAnsi="Arial" w:cs="Arial"/>
              </w:rPr>
            </w:rPrChange>
          </w:rPr>
          <w:t>.</w:t>
        </w:r>
      </w:ins>
    </w:p>
    <w:p w:rsidR="00CC34D1" w:rsidRPr="005D1AC9" w:rsidRDefault="00CC34D1" w:rsidP="00CC34D1">
      <w:pPr>
        <w:pStyle w:val="NormalWeb"/>
        <w:spacing w:before="0" w:beforeAutospacing="0" w:after="0" w:afterAutospacing="0"/>
        <w:jc w:val="both"/>
        <w:rPr>
          <w:rFonts w:ascii="Arial" w:hAnsi="Arial" w:cs="Arial"/>
          <w:rPrChange w:id="469" w:author="Chris Gooday" w:date="2020-01-07T14:58:00Z">
            <w:rPr>
              <w:rFonts w:ascii="Arial" w:hAnsi="Arial" w:cs="Arial"/>
            </w:rPr>
          </w:rPrChange>
        </w:rPr>
      </w:pPr>
    </w:p>
    <w:p w:rsidR="00684F7F" w:rsidRPr="005D1AC9" w:rsidRDefault="00684F7F" w:rsidP="00684F7F">
      <w:pPr>
        <w:pStyle w:val="NormalWeb"/>
        <w:spacing w:before="0" w:beforeAutospacing="0" w:after="0" w:afterAutospacing="0"/>
        <w:jc w:val="both"/>
        <w:rPr>
          <w:rFonts w:ascii="Arial" w:hAnsi="Arial" w:cs="Arial"/>
          <w:rPrChange w:id="470" w:author="Chris Gooday" w:date="2020-01-07T14:58:00Z">
            <w:rPr>
              <w:rFonts w:ascii="Arial" w:hAnsi="Arial" w:cs="Arial"/>
            </w:rPr>
          </w:rPrChange>
        </w:rPr>
      </w:pPr>
    </w:p>
    <w:p w:rsidR="00684F7F" w:rsidRPr="005D1AC9" w:rsidRDefault="009C2FE1" w:rsidP="00F9690A">
      <w:pPr>
        <w:pStyle w:val="NormalWeb"/>
        <w:spacing w:before="0" w:beforeAutospacing="0" w:after="0" w:afterAutospacing="0"/>
        <w:ind w:left="709" w:hanging="709"/>
        <w:jc w:val="both"/>
        <w:rPr>
          <w:rFonts w:ascii="Arial" w:hAnsi="Arial" w:cs="Arial"/>
          <w:rPrChange w:id="471" w:author="Chris Gooday" w:date="2020-01-07T14:58:00Z">
            <w:rPr>
              <w:rFonts w:ascii="Arial" w:hAnsi="Arial" w:cs="Arial"/>
            </w:rPr>
          </w:rPrChange>
        </w:rPr>
      </w:pPr>
      <w:r w:rsidRPr="005D1AC9">
        <w:rPr>
          <w:rFonts w:ascii="Arial" w:hAnsi="Arial" w:cs="Arial"/>
          <w:rPrChange w:id="472" w:author="Chris Gooday" w:date="2020-01-07T14:58:00Z">
            <w:rPr>
              <w:rFonts w:ascii="Arial" w:hAnsi="Arial" w:cs="Arial"/>
            </w:rPr>
          </w:rPrChange>
        </w:rPr>
        <w:t>3.4</w:t>
      </w:r>
      <w:r w:rsidRPr="005D1AC9">
        <w:rPr>
          <w:rFonts w:ascii="Arial" w:hAnsi="Arial" w:cs="Arial"/>
          <w:rPrChange w:id="473" w:author="Chris Gooday" w:date="2020-01-07T14:58:00Z">
            <w:rPr>
              <w:rFonts w:ascii="Arial" w:hAnsi="Arial" w:cs="Arial"/>
            </w:rPr>
          </w:rPrChange>
        </w:rPr>
        <w:tab/>
      </w:r>
      <w:r w:rsidR="00684F7F" w:rsidRPr="005D1AC9">
        <w:rPr>
          <w:rFonts w:ascii="Arial" w:hAnsi="Arial" w:cs="Arial"/>
          <w:rPrChange w:id="474" w:author="Chris Gooday" w:date="2020-01-07T14:58:00Z">
            <w:rPr>
              <w:rFonts w:ascii="Arial" w:hAnsi="Arial" w:cs="Arial"/>
            </w:rPr>
          </w:rPrChange>
        </w:rPr>
        <w:t>The algorithm used must have strong management controls in place including:</w:t>
      </w:r>
    </w:p>
    <w:p w:rsidR="00B545A4" w:rsidRPr="005D1AC9" w:rsidRDefault="000A5931" w:rsidP="007E4F15">
      <w:pPr>
        <w:pStyle w:val="NormalWeb"/>
        <w:numPr>
          <w:ilvl w:val="0"/>
          <w:numId w:val="6"/>
        </w:numPr>
        <w:spacing w:before="0" w:beforeAutospacing="0" w:after="0" w:afterAutospacing="0"/>
        <w:ind w:left="1276" w:hanging="425"/>
        <w:jc w:val="both"/>
        <w:rPr>
          <w:rFonts w:ascii="Arial" w:hAnsi="Arial" w:cs="Arial"/>
          <w:rPrChange w:id="475" w:author="Chris Gooday" w:date="2020-01-07T14:58:00Z">
            <w:rPr>
              <w:rFonts w:ascii="Arial" w:hAnsi="Arial" w:cs="Arial"/>
            </w:rPr>
          </w:rPrChange>
        </w:rPr>
      </w:pPr>
      <w:r w:rsidRPr="005D1AC9">
        <w:rPr>
          <w:rFonts w:ascii="Arial" w:hAnsi="Arial" w:cs="Arial"/>
          <w:rPrChange w:id="476" w:author="Chris Gooday" w:date="2020-01-07T14:58:00Z">
            <w:rPr>
              <w:rFonts w:ascii="Arial" w:hAnsi="Arial" w:cs="Arial"/>
            </w:rPr>
          </w:rPrChange>
        </w:rPr>
        <w:t xml:space="preserve">The </w:t>
      </w:r>
      <w:r w:rsidR="005A6AEE" w:rsidRPr="005D1AC9">
        <w:rPr>
          <w:rFonts w:ascii="Arial" w:hAnsi="Arial" w:cs="Arial"/>
          <w:rPrChange w:id="477" w:author="Chris Gooday" w:date="2020-01-07T14:58:00Z">
            <w:rPr>
              <w:rFonts w:ascii="Arial" w:hAnsi="Arial" w:cs="Arial"/>
            </w:rPr>
          </w:rPrChange>
        </w:rPr>
        <w:t>Ps</w:t>
      </w:r>
      <w:r w:rsidR="000729A9" w:rsidRPr="005D1AC9">
        <w:rPr>
          <w:rFonts w:ascii="Arial" w:hAnsi="Arial" w:cs="Arial"/>
          <w:rPrChange w:id="478" w:author="Chris Gooday" w:date="2020-01-07T14:58:00Z">
            <w:rPr>
              <w:rFonts w:ascii="Arial" w:hAnsi="Arial" w:cs="Arial"/>
            </w:rPr>
          </w:rPrChange>
        </w:rPr>
        <w:t>eu</w:t>
      </w:r>
      <w:r w:rsidR="005A6AEE" w:rsidRPr="005D1AC9">
        <w:rPr>
          <w:rFonts w:ascii="Arial" w:hAnsi="Arial" w:cs="Arial"/>
          <w:rPrChange w:id="479" w:author="Chris Gooday" w:date="2020-01-07T14:58:00Z">
            <w:rPr>
              <w:rFonts w:ascii="Arial" w:hAnsi="Arial" w:cs="Arial"/>
            </w:rPr>
          </w:rPrChange>
        </w:rPr>
        <w:t>don</w:t>
      </w:r>
      <w:r w:rsidR="000729A9" w:rsidRPr="005D1AC9">
        <w:rPr>
          <w:rFonts w:ascii="Arial" w:hAnsi="Arial" w:cs="Arial"/>
          <w:rPrChange w:id="480" w:author="Chris Gooday" w:date="2020-01-07T14:58:00Z">
            <w:rPr>
              <w:rFonts w:ascii="Arial" w:hAnsi="Arial" w:cs="Arial"/>
            </w:rPr>
          </w:rPrChange>
        </w:rPr>
        <w:t>y</w:t>
      </w:r>
      <w:r w:rsidR="005A6AEE" w:rsidRPr="005D1AC9">
        <w:rPr>
          <w:rFonts w:ascii="Arial" w:hAnsi="Arial" w:cs="Arial"/>
          <w:rPrChange w:id="481" w:author="Chris Gooday" w:date="2020-01-07T14:58:00Z">
            <w:rPr>
              <w:rFonts w:ascii="Arial" w:hAnsi="Arial" w:cs="Arial"/>
            </w:rPr>
          </w:rPrChange>
        </w:rPr>
        <w:t>misation</w:t>
      </w:r>
      <w:r w:rsidRPr="005D1AC9">
        <w:rPr>
          <w:rFonts w:ascii="Arial" w:hAnsi="Arial" w:cs="Arial"/>
          <w:rPrChange w:id="482" w:author="Chris Gooday" w:date="2020-01-07T14:58:00Z">
            <w:rPr>
              <w:rFonts w:ascii="Arial" w:hAnsi="Arial" w:cs="Arial"/>
            </w:rPr>
          </w:rPrChange>
        </w:rPr>
        <w:t xml:space="preserve"> keys must be stored in a database encrypted to </w:t>
      </w:r>
      <w:hyperlink r:id="rId9" w:history="1">
        <w:r w:rsidRPr="005D1AC9">
          <w:rPr>
            <w:rStyle w:val="Hyperlink"/>
            <w:rFonts w:ascii="Arial" w:hAnsi="Arial" w:cs="Arial"/>
          </w:rPr>
          <w:t xml:space="preserve">NHS Encryption </w:t>
        </w:r>
        <w:r w:rsidR="006550AF" w:rsidRPr="005D1AC9">
          <w:rPr>
            <w:rStyle w:val="Hyperlink"/>
            <w:rFonts w:ascii="Arial" w:hAnsi="Arial" w:cs="Arial"/>
          </w:rPr>
          <w:t>Standards</w:t>
        </w:r>
      </w:hyperlink>
      <w:r w:rsidRPr="005D1AC9">
        <w:rPr>
          <w:rFonts w:ascii="Arial" w:hAnsi="Arial" w:cs="Arial"/>
        </w:rPr>
        <w:t>.</w:t>
      </w:r>
    </w:p>
    <w:p w:rsidR="00B545A4" w:rsidRPr="005D1AC9" w:rsidRDefault="00B545A4" w:rsidP="007E4F15">
      <w:pPr>
        <w:pStyle w:val="NormalWeb"/>
        <w:numPr>
          <w:ilvl w:val="0"/>
          <w:numId w:val="6"/>
        </w:numPr>
        <w:spacing w:before="0" w:beforeAutospacing="0" w:after="0" w:afterAutospacing="0"/>
        <w:ind w:left="1276" w:hanging="425"/>
        <w:jc w:val="both"/>
        <w:rPr>
          <w:rFonts w:ascii="Arial" w:hAnsi="Arial" w:cs="Arial"/>
          <w:rPrChange w:id="483" w:author="Chris Gooday" w:date="2020-01-07T14:58:00Z">
            <w:rPr>
              <w:rFonts w:ascii="Arial" w:hAnsi="Arial" w:cs="Arial"/>
            </w:rPr>
          </w:rPrChange>
        </w:rPr>
      </w:pPr>
      <w:r w:rsidRPr="005D1AC9">
        <w:rPr>
          <w:rFonts w:ascii="Arial" w:hAnsi="Arial" w:cs="Arial"/>
          <w:rPrChange w:id="484" w:author="Chris Gooday" w:date="2020-01-07T14:58:00Z">
            <w:rPr>
              <w:rFonts w:ascii="Arial" w:hAnsi="Arial" w:cs="Arial"/>
            </w:rPr>
          </w:rPrChange>
        </w:rPr>
        <w:t xml:space="preserve">Access must be restricted to a </w:t>
      </w:r>
      <w:r w:rsidR="003D5AA3" w:rsidRPr="005D1AC9">
        <w:rPr>
          <w:rFonts w:ascii="Arial" w:hAnsi="Arial" w:cs="Arial"/>
          <w:rPrChange w:id="485" w:author="Chris Gooday" w:date="2020-01-07T14:58:00Z">
            <w:rPr>
              <w:rFonts w:ascii="Arial" w:hAnsi="Arial" w:cs="Arial"/>
            </w:rPr>
          </w:rPrChange>
        </w:rPr>
        <w:t>minimal number of authorised staff</w:t>
      </w:r>
      <w:ins w:id="486" w:author="Lynn Norris" w:date="2019-06-10T11:45:00Z">
        <w:r w:rsidR="007E4F15" w:rsidRPr="005D1AC9">
          <w:rPr>
            <w:rFonts w:ascii="Arial" w:hAnsi="Arial" w:cs="Arial"/>
            <w:rPrChange w:id="487" w:author="Chris Gooday" w:date="2020-01-07T14:58:00Z">
              <w:rPr>
                <w:rFonts w:ascii="Arial" w:hAnsi="Arial" w:cs="Arial"/>
              </w:rPr>
            </w:rPrChange>
          </w:rPr>
          <w:t>.</w:t>
        </w:r>
      </w:ins>
    </w:p>
    <w:p w:rsidR="00684F7F" w:rsidRPr="005D1AC9" w:rsidRDefault="003D5AA3" w:rsidP="007E4F15">
      <w:pPr>
        <w:pStyle w:val="NormalWeb"/>
        <w:numPr>
          <w:ilvl w:val="0"/>
          <w:numId w:val="6"/>
        </w:numPr>
        <w:spacing w:before="0" w:beforeAutospacing="0" w:after="0" w:afterAutospacing="0"/>
        <w:ind w:left="1276" w:hanging="425"/>
        <w:jc w:val="both"/>
        <w:rPr>
          <w:rFonts w:ascii="Arial" w:hAnsi="Arial" w:cs="Arial"/>
          <w:rPrChange w:id="488" w:author="Chris Gooday" w:date="2020-01-07T14:58:00Z">
            <w:rPr>
              <w:rFonts w:ascii="Arial" w:hAnsi="Arial" w:cs="Arial"/>
            </w:rPr>
          </w:rPrChange>
        </w:rPr>
      </w:pPr>
      <w:r w:rsidRPr="005D1AC9">
        <w:rPr>
          <w:rFonts w:ascii="Arial" w:hAnsi="Arial" w:cs="Arial"/>
          <w:rPrChange w:id="489" w:author="Chris Gooday" w:date="2020-01-07T14:58:00Z">
            <w:rPr>
              <w:rFonts w:ascii="Arial" w:hAnsi="Arial" w:cs="Arial"/>
            </w:rPr>
          </w:rPrChange>
        </w:rPr>
        <w:t xml:space="preserve">There must be </w:t>
      </w:r>
      <w:r w:rsidR="00684F7F" w:rsidRPr="005D1AC9">
        <w:rPr>
          <w:rFonts w:ascii="Arial" w:hAnsi="Arial" w:cs="Arial"/>
          <w:rPrChange w:id="490" w:author="Chris Gooday" w:date="2020-01-07T14:58:00Z">
            <w:rPr>
              <w:rFonts w:ascii="Arial" w:hAnsi="Arial" w:cs="Arial"/>
            </w:rPr>
          </w:rPrChange>
        </w:rPr>
        <w:t xml:space="preserve">clear </w:t>
      </w:r>
      <w:r w:rsidRPr="005D1AC9">
        <w:rPr>
          <w:rFonts w:ascii="Arial" w:hAnsi="Arial" w:cs="Arial"/>
          <w:rPrChange w:id="491" w:author="Chris Gooday" w:date="2020-01-07T14:58:00Z">
            <w:rPr>
              <w:rFonts w:ascii="Arial" w:hAnsi="Arial" w:cs="Arial"/>
            </w:rPr>
          </w:rPrChange>
        </w:rPr>
        <w:t xml:space="preserve">agreed </w:t>
      </w:r>
      <w:r w:rsidR="00684F7F" w:rsidRPr="005D1AC9">
        <w:rPr>
          <w:rFonts w:ascii="Arial" w:hAnsi="Arial" w:cs="Arial"/>
          <w:rPrChange w:id="492" w:author="Chris Gooday" w:date="2020-01-07T14:58:00Z">
            <w:rPr>
              <w:rFonts w:ascii="Arial" w:hAnsi="Arial" w:cs="Arial"/>
            </w:rPr>
          </w:rPrChange>
        </w:rPr>
        <w:t xml:space="preserve">rules for each data set as to when reversal of the </w:t>
      </w:r>
      <w:proofErr w:type="spellStart"/>
      <w:r w:rsidR="00684F7F" w:rsidRPr="005D1AC9">
        <w:rPr>
          <w:rFonts w:ascii="Arial" w:hAnsi="Arial" w:cs="Arial"/>
          <w:rPrChange w:id="493" w:author="Chris Gooday" w:date="2020-01-07T14:58:00Z">
            <w:rPr>
              <w:rFonts w:ascii="Arial" w:hAnsi="Arial" w:cs="Arial"/>
            </w:rPr>
          </w:rPrChange>
        </w:rPr>
        <w:t>pseudonymisation</w:t>
      </w:r>
      <w:proofErr w:type="spellEnd"/>
      <w:r w:rsidR="00684F7F" w:rsidRPr="005D1AC9">
        <w:rPr>
          <w:rFonts w:ascii="Arial" w:hAnsi="Arial" w:cs="Arial"/>
          <w:rPrChange w:id="494" w:author="Chris Gooday" w:date="2020-01-07T14:58:00Z">
            <w:rPr>
              <w:rFonts w:ascii="Arial" w:hAnsi="Arial" w:cs="Arial"/>
            </w:rPr>
          </w:rPrChange>
        </w:rPr>
        <w:t xml:space="preserve"> process is justified.</w:t>
      </w:r>
    </w:p>
    <w:p w:rsidR="00D00534" w:rsidRPr="005D1AC9" w:rsidRDefault="00D00534" w:rsidP="007E4F15">
      <w:pPr>
        <w:pStyle w:val="NormalWeb"/>
        <w:numPr>
          <w:ilvl w:val="0"/>
          <w:numId w:val="6"/>
        </w:numPr>
        <w:spacing w:before="0" w:beforeAutospacing="0" w:after="0" w:afterAutospacing="0"/>
        <w:ind w:left="1276" w:hanging="425"/>
        <w:jc w:val="both"/>
        <w:rPr>
          <w:rFonts w:ascii="Arial" w:hAnsi="Arial" w:cs="Arial"/>
          <w:rPrChange w:id="495" w:author="Chris Gooday" w:date="2020-01-07T14:58:00Z">
            <w:rPr>
              <w:rFonts w:ascii="Arial" w:hAnsi="Arial" w:cs="Arial"/>
            </w:rPr>
          </w:rPrChange>
        </w:rPr>
      </w:pPr>
      <w:r w:rsidRPr="005D1AC9">
        <w:rPr>
          <w:rFonts w:ascii="Arial" w:hAnsi="Arial" w:cs="Arial"/>
          <w:rPrChange w:id="496" w:author="Chris Gooday" w:date="2020-01-07T14:58:00Z">
            <w:rPr>
              <w:rFonts w:ascii="Arial" w:hAnsi="Arial" w:cs="Arial"/>
            </w:rPr>
          </w:rPrChange>
        </w:rPr>
        <w:t>Hav</w:t>
      </w:r>
      <w:r w:rsidR="0062696C" w:rsidRPr="005D1AC9">
        <w:rPr>
          <w:rFonts w:ascii="Arial" w:hAnsi="Arial" w:cs="Arial"/>
          <w:rPrChange w:id="497" w:author="Chris Gooday" w:date="2020-01-07T14:58:00Z">
            <w:rPr>
              <w:rFonts w:ascii="Arial" w:hAnsi="Arial" w:cs="Arial"/>
            </w:rPr>
          </w:rPrChange>
        </w:rPr>
        <w:t>ing</w:t>
      </w:r>
      <w:r w:rsidRPr="005D1AC9">
        <w:rPr>
          <w:rFonts w:ascii="Arial" w:hAnsi="Arial" w:cs="Arial"/>
          <w:rPrChange w:id="498" w:author="Chris Gooday" w:date="2020-01-07T14:58:00Z">
            <w:rPr>
              <w:rFonts w:ascii="Arial" w:hAnsi="Arial" w:cs="Arial"/>
            </w:rPr>
          </w:rPrChange>
        </w:rPr>
        <w:t xml:space="preserve"> a clear process as to how the algorithm would be changed if the keys were compromised</w:t>
      </w:r>
      <w:ins w:id="499" w:author="Lynn Norris" w:date="2019-06-10T11:45:00Z">
        <w:r w:rsidR="007E4F15" w:rsidRPr="005D1AC9">
          <w:rPr>
            <w:rFonts w:ascii="Arial" w:hAnsi="Arial" w:cs="Arial"/>
            <w:rPrChange w:id="500" w:author="Chris Gooday" w:date="2020-01-07T14:58:00Z">
              <w:rPr>
                <w:rFonts w:ascii="Arial" w:hAnsi="Arial" w:cs="Arial"/>
              </w:rPr>
            </w:rPrChange>
          </w:rPr>
          <w:t>.</w:t>
        </w:r>
      </w:ins>
    </w:p>
    <w:p w:rsidR="00684F7F" w:rsidRPr="005D1AC9" w:rsidRDefault="00D00534" w:rsidP="007E4F15">
      <w:pPr>
        <w:pStyle w:val="NormalWeb"/>
        <w:numPr>
          <w:ilvl w:val="0"/>
          <w:numId w:val="6"/>
        </w:numPr>
        <w:spacing w:before="0" w:beforeAutospacing="0" w:after="0" w:afterAutospacing="0"/>
        <w:ind w:left="1276" w:hanging="425"/>
        <w:jc w:val="both"/>
        <w:rPr>
          <w:rFonts w:ascii="Arial" w:hAnsi="Arial" w:cs="Arial"/>
          <w:rPrChange w:id="501" w:author="Chris Gooday" w:date="2020-01-07T14:58:00Z">
            <w:rPr>
              <w:rFonts w:ascii="Arial" w:hAnsi="Arial" w:cs="Arial"/>
            </w:rPr>
          </w:rPrChange>
        </w:rPr>
      </w:pPr>
      <w:r w:rsidRPr="005D1AC9">
        <w:rPr>
          <w:rFonts w:ascii="Arial" w:hAnsi="Arial" w:cs="Arial"/>
          <w:rPrChange w:id="502" w:author="Chris Gooday" w:date="2020-01-07T14:58:00Z">
            <w:rPr>
              <w:rFonts w:ascii="Arial" w:hAnsi="Arial" w:cs="Arial"/>
            </w:rPr>
          </w:rPrChange>
        </w:rPr>
        <w:t xml:space="preserve">Where a key is shared outside the NHSBSA then there must be a clear agreement </w:t>
      </w:r>
      <w:r w:rsidR="00F22B41" w:rsidRPr="005D1AC9">
        <w:rPr>
          <w:rFonts w:ascii="Arial" w:hAnsi="Arial" w:cs="Arial"/>
          <w:rPrChange w:id="503" w:author="Chris Gooday" w:date="2020-01-07T14:58:00Z">
            <w:rPr>
              <w:rFonts w:ascii="Arial" w:hAnsi="Arial" w:cs="Arial"/>
            </w:rPr>
          </w:rPrChange>
        </w:rPr>
        <w:t>about</w:t>
      </w:r>
      <w:r w:rsidRPr="005D1AC9">
        <w:rPr>
          <w:rFonts w:ascii="Arial" w:hAnsi="Arial" w:cs="Arial"/>
          <w:rPrChange w:id="504" w:author="Chris Gooday" w:date="2020-01-07T14:58:00Z">
            <w:rPr>
              <w:rFonts w:ascii="Arial" w:hAnsi="Arial" w:cs="Arial"/>
            </w:rPr>
          </w:rPrChange>
        </w:rPr>
        <w:t xml:space="preserve"> responsibilities to ensure this standard is adhered to.</w:t>
      </w:r>
    </w:p>
    <w:p w:rsidR="000729A9" w:rsidRPr="005D1AC9" w:rsidRDefault="000729A9" w:rsidP="007E4F15">
      <w:pPr>
        <w:pStyle w:val="NormalWeb"/>
        <w:numPr>
          <w:ilvl w:val="0"/>
          <w:numId w:val="6"/>
        </w:numPr>
        <w:spacing w:before="0" w:beforeAutospacing="0" w:after="0" w:afterAutospacing="0"/>
        <w:ind w:left="1276" w:hanging="425"/>
        <w:jc w:val="both"/>
        <w:rPr>
          <w:rFonts w:ascii="Arial" w:hAnsi="Arial" w:cs="Arial"/>
          <w:rPrChange w:id="505" w:author="Chris Gooday" w:date="2020-01-07T14:58:00Z">
            <w:rPr>
              <w:rFonts w:ascii="Arial" w:hAnsi="Arial" w:cs="Arial"/>
            </w:rPr>
          </w:rPrChange>
        </w:rPr>
      </w:pPr>
      <w:r w:rsidRPr="005D1AC9">
        <w:rPr>
          <w:rFonts w:ascii="Arial" w:hAnsi="Arial" w:cs="Arial"/>
          <w:rPrChange w:id="506" w:author="Chris Gooday" w:date="2020-01-07T14:58:00Z">
            <w:rPr>
              <w:rFonts w:ascii="Arial" w:hAnsi="Arial" w:cs="Arial"/>
            </w:rPr>
          </w:rPrChange>
        </w:rPr>
        <w:t xml:space="preserve">A destructive Pseudonymisation technique should be </w:t>
      </w:r>
      <w:r w:rsidR="00277F27" w:rsidRPr="005D1AC9">
        <w:rPr>
          <w:rFonts w:ascii="Arial" w:hAnsi="Arial" w:cs="Arial"/>
          <w:rPrChange w:id="507" w:author="Chris Gooday" w:date="2020-01-07T14:58:00Z">
            <w:rPr>
              <w:rFonts w:ascii="Arial" w:hAnsi="Arial" w:cs="Arial"/>
            </w:rPr>
          </w:rPrChange>
        </w:rPr>
        <w:t>considered</w:t>
      </w:r>
      <w:r w:rsidRPr="005D1AC9">
        <w:rPr>
          <w:rFonts w:ascii="Arial" w:hAnsi="Arial" w:cs="Arial"/>
          <w:rPrChange w:id="508" w:author="Chris Gooday" w:date="2020-01-07T14:58:00Z">
            <w:rPr>
              <w:rFonts w:ascii="Arial" w:hAnsi="Arial" w:cs="Arial"/>
            </w:rPr>
          </w:rPrChange>
        </w:rPr>
        <w:t xml:space="preserve"> when disclosing to third parties</w:t>
      </w:r>
      <w:r w:rsidR="0094605B" w:rsidRPr="005D1AC9">
        <w:rPr>
          <w:rFonts w:ascii="Arial" w:hAnsi="Arial" w:cs="Arial"/>
          <w:rPrChange w:id="509" w:author="Chris Gooday" w:date="2020-01-07T14:58:00Z">
            <w:rPr>
              <w:rFonts w:ascii="Arial" w:hAnsi="Arial" w:cs="Arial"/>
            </w:rPr>
          </w:rPrChange>
        </w:rPr>
        <w:t xml:space="preserve">.  This only </w:t>
      </w:r>
      <w:proofErr w:type="spellStart"/>
      <w:r w:rsidR="0094605B" w:rsidRPr="005D1AC9">
        <w:rPr>
          <w:rFonts w:ascii="Arial" w:hAnsi="Arial" w:cs="Arial"/>
          <w:rPrChange w:id="510" w:author="Chris Gooday" w:date="2020-01-07T14:58:00Z">
            <w:rPr>
              <w:rFonts w:ascii="Arial" w:hAnsi="Arial" w:cs="Arial"/>
            </w:rPr>
          </w:rPrChange>
        </w:rPr>
        <w:t>pseudonymises</w:t>
      </w:r>
      <w:proofErr w:type="spellEnd"/>
      <w:r w:rsidR="0094605B" w:rsidRPr="005D1AC9">
        <w:rPr>
          <w:rFonts w:ascii="Arial" w:hAnsi="Arial" w:cs="Arial"/>
          <w:rPrChange w:id="511" w:author="Chris Gooday" w:date="2020-01-07T14:58:00Z">
            <w:rPr>
              <w:rFonts w:ascii="Arial" w:hAnsi="Arial" w:cs="Arial"/>
            </w:rPr>
          </w:rPrChange>
        </w:rPr>
        <w:t xml:space="preserve"> the</w:t>
      </w:r>
      <w:r w:rsidR="00DD57AF" w:rsidRPr="005D1AC9">
        <w:rPr>
          <w:rFonts w:ascii="Arial" w:hAnsi="Arial" w:cs="Arial"/>
          <w:rPrChange w:id="512" w:author="Chris Gooday" w:date="2020-01-07T14:58:00Z">
            <w:rPr>
              <w:rFonts w:ascii="Arial" w:hAnsi="Arial" w:cs="Arial"/>
            </w:rPr>
          </w:rPrChange>
        </w:rPr>
        <w:t xml:space="preserve"> data where you can</w:t>
      </w:r>
      <w:ins w:id="513" w:author="Chris Gooday" w:date="2020-01-07T14:46:00Z">
        <w:r w:rsidR="009C7AFA" w:rsidRPr="005D1AC9">
          <w:rPr>
            <w:rFonts w:ascii="Arial" w:hAnsi="Arial" w:cs="Arial"/>
            <w:rPrChange w:id="514" w:author="Chris Gooday" w:date="2020-01-07T14:58:00Z">
              <w:rPr>
                <w:rFonts w:ascii="Arial" w:hAnsi="Arial" w:cs="Arial"/>
              </w:rPr>
            </w:rPrChange>
          </w:rPr>
          <w:t>not</w:t>
        </w:r>
      </w:ins>
      <w:r w:rsidR="00DD57AF" w:rsidRPr="005D1AC9">
        <w:rPr>
          <w:rFonts w:ascii="Arial" w:hAnsi="Arial" w:cs="Arial"/>
          <w:rPrChange w:id="515" w:author="Chris Gooday" w:date="2020-01-07T14:58:00Z">
            <w:rPr>
              <w:rFonts w:ascii="Arial" w:hAnsi="Arial" w:cs="Arial"/>
            </w:rPr>
          </w:rPrChange>
        </w:rPr>
        <w:t xml:space="preserve"> replicate the resulting Pseudonymisation key.</w:t>
      </w:r>
    </w:p>
    <w:p w:rsidR="00480AB6" w:rsidRPr="005D1AC9" w:rsidRDefault="00480AB6" w:rsidP="004B0605">
      <w:pPr>
        <w:pStyle w:val="BodyTextIndent"/>
        <w:rPr>
          <w:sz w:val="24"/>
          <w:szCs w:val="24"/>
          <w:rPrChange w:id="516" w:author="Chris Gooday" w:date="2020-01-07T14:58:00Z">
            <w:rPr>
              <w:sz w:val="24"/>
              <w:szCs w:val="24"/>
            </w:rPr>
          </w:rPrChange>
        </w:rPr>
      </w:pPr>
    </w:p>
    <w:p w:rsidR="000A5931" w:rsidRPr="005D1AC9" w:rsidRDefault="00480AB6" w:rsidP="004B0605">
      <w:pPr>
        <w:pStyle w:val="BodyTextIndent"/>
        <w:rPr>
          <w:sz w:val="24"/>
          <w:szCs w:val="24"/>
          <w:rPrChange w:id="517" w:author="Chris Gooday" w:date="2020-01-07T14:58:00Z">
            <w:rPr>
              <w:sz w:val="24"/>
              <w:szCs w:val="24"/>
            </w:rPr>
          </w:rPrChange>
        </w:rPr>
      </w:pPr>
      <w:r w:rsidRPr="005D1AC9">
        <w:rPr>
          <w:sz w:val="24"/>
          <w:szCs w:val="24"/>
          <w:rPrChange w:id="518" w:author="Chris Gooday" w:date="2020-01-07T14:58:00Z">
            <w:rPr>
              <w:sz w:val="24"/>
              <w:szCs w:val="24"/>
            </w:rPr>
          </w:rPrChange>
        </w:rPr>
        <w:t>3.5</w:t>
      </w:r>
      <w:r w:rsidRPr="005D1AC9">
        <w:rPr>
          <w:sz w:val="24"/>
          <w:szCs w:val="24"/>
          <w:rPrChange w:id="519" w:author="Chris Gooday" w:date="2020-01-07T14:58:00Z">
            <w:rPr>
              <w:sz w:val="24"/>
              <w:szCs w:val="24"/>
            </w:rPr>
          </w:rPrChange>
        </w:rPr>
        <w:tab/>
        <w:t xml:space="preserve">Ideally, </w:t>
      </w:r>
      <w:proofErr w:type="spellStart"/>
      <w:r w:rsidRPr="005D1AC9">
        <w:rPr>
          <w:sz w:val="24"/>
          <w:szCs w:val="24"/>
          <w:rPrChange w:id="520" w:author="Chris Gooday" w:date="2020-01-07T14:58:00Z">
            <w:rPr>
              <w:sz w:val="24"/>
              <w:szCs w:val="24"/>
            </w:rPr>
          </w:rPrChange>
        </w:rPr>
        <w:t>pseudonymisation</w:t>
      </w:r>
      <w:proofErr w:type="spellEnd"/>
      <w:r w:rsidRPr="005D1AC9">
        <w:rPr>
          <w:sz w:val="24"/>
          <w:szCs w:val="24"/>
          <w:rPrChange w:id="521" w:author="Chris Gooday" w:date="2020-01-07T14:58:00Z">
            <w:rPr>
              <w:sz w:val="24"/>
              <w:szCs w:val="24"/>
            </w:rPr>
          </w:rPrChange>
        </w:rPr>
        <w:t xml:space="preserve"> should take place in the data store and consideration should be given when creating a data warehouse </w:t>
      </w:r>
      <w:r w:rsidR="00101C4D" w:rsidRPr="005D1AC9">
        <w:rPr>
          <w:sz w:val="24"/>
          <w:szCs w:val="24"/>
          <w:rPrChange w:id="522" w:author="Chris Gooday" w:date="2020-01-07T14:58:00Z">
            <w:rPr>
              <w:sz w:val="24"/>
              <w:szCs w:val="24"/>
            </w:rPr>
          </w:rPrChange>
        </w:rPr>
        <w:t>to</w:t>
      </w:r>
      <w:r w:rsidRPr="005D1AC9">
        <w:rPr>
          <w:sz w:val="24"/>
          <w:szCs w:val="24"/>
          <w:rPrChange w:id="523" w:author="Chris Gooday" w:date="2020-01-07T14:58:00Z">
            <w:rPr>
              <w:sz w:val="24"/>
              <w:szCs w:val="24"/>
            </w:rPr>
          </w:rPrChange>
        </w:rPr>
        <w:t xml:space="preserve"> applying a standard </w:t>
      </w:r>
      <w:proofErr w:type="spellStart"/>
      <w:r w:rsidRPr="005D1AC9">
        <w:rPr>
          <w:sz w:val="24"/>
          <w:szCs w:val="24"/>
          <w:rPrChange w:id="524" w:author="Chris Gooday" w:date="2020-01-07T14:58:00Z">
            <w:rPr>
              <w:sz w:val="24"/>
              <w:szCs w:val="24"/>
            </w:rPr>
          </w:rPrChange>
        </w:rPr>
        <w:t>pseudonymisation</w:t>
      </w:r>
      <w:proofErr w:type="spellEnd"/>
      <w:r w:rsidRPr="005D1AC9">
        <w:rPr>
          <w:sz w:val="24"/>
          <w:szCs w:val="24"/>
          <w:rPrChange w:id="525" w:author="Chris Gooday" w:date="2020-01-07T14:58:00Z">
            <w:rPr>
              <w:sz w:val="24"/>
              <w:szCs w:val="24"/>
            </w:rPr>
          </w:rPrChange>
        </w:rPr>
        <w:t xml:space="preserve"> technique </w:t>
      </w:r>
      <w:r w:rsidR="00101C4D" w:rsidRPr="005D1AC9">
        <w:rPr>
          <w:sz w:val="24"/>
          <w:szCs w:val="24"/>
          <w:rPrChange w:id="526" w:author="Chris Gooday" w:date="2020-01-07T14:58:00Z">
            <w:rPr>
              <w:sz w:val="24"/>
              <w:szCs w:val="24"/>
            </w:rPr>
          </w:rPrChange>
        </w:rPr>
        <w:t>which would</w:t>
      </w:r>
      <w:r w:rsidRPr="005D1AC9">
        <w:rPr>
          <w:sz w:val="24"/>
          <w:szCs w:val="24"/>
          <w:rPrChange w:id="527" w:author="Chris Gooday" w:date="2020-01-07T14:58:00Z">
            <w:rPr>
              <w:sz w:val="24"/>
              <w:szCs w:val="24"/>
            </w:rPr>
          </w:rPrChange>
        </w:rPr>
        <w:t xml:space="preserve"> prevent all </w:t>
      </w:r>
      <w:r w:rsidR="00101C4D" w:rsidRPr="005D1AC9">
        <w:rPr>
          <w:sz w:val="24"/>
          <w:szCs w:val="24"/>
          <w:rPrChange w:id="528" w:author="Chris Gooday" w:date="2020-01-07T14:58:00Z">
            <w:rPr>
              <w:sz w:val="24"/>
              <w:szCs w:val="24"/>
            </w:rPr>
          </w:rPrChange>
        </w:rPr>
        <w:t>users having access to direct or aggregated identifiers where possible.</w:t>
      </w:r>
      <w:ins w:id="529" w:author="Chris Gooday" w:date="2020-01-07T14:50:00Z">
        <w:r w:rsidR="009C7AFA" w:rsidRPr="005D1AC9">
          <w:rPr>
            <w:sz w:val="24"/>
            <w:szCs w:val="24"/>
            <w:rPrChange w:id="530" w:author="Chris Gooday" w:date="2020-01-07T14:58:00Z">
              <w:rPr>
                <w:sz w:val="24"/>
                <w:szCs w:val="24"/>
              </w:rPr>
            </w:rPrChange>
          </w:rPr>
          <w:t xml:space="preserve">  If this is not possible then the information reported should be pseudonymised where possible.</w:t>
        </w:r>
      </w:ins>
    </w:p>
    <w:p w:rsidR="00101C4D" w:rsidRPr="005D1AC9" w:rsidRDefault="00101C4D" w:rsidP="004B0605">
      <w:pPr>
        <w:pStyle w:val="BodyTextIndent"/>
        <w:rPr>
          <w:sz w:val="24"/>
          <w:szCs w:val="24"/>
          <w:rPrChange w:id="531" w:author="Chris Gooday" w:date="2020-01-07T14:58:00Z">
            <w:rPr>
              <w:sz w:val="24"/>
              <w:szCs w:val="24"/>
            </w:rPr>
          </w:rPrChange>
        </w:rPr>
      </w:pPr>
    </w:p>
    <w:p w:rsidR="00101C4D" w:rsidRPr="005D1AC9" w:rsidRDefault="00101C4D" w:rsidP="004B0605">
      <w:pPr>
        <w:pStyle w:val="BodyTextIndent"/>
        <w:rPr>
          <w:sz w:val="24"/>
          <w:szCs w:val="24"/>
          <w:rPrChange w:id="532" w:author="Chris Gooday" w:date="2020-01-07T14:58:00Z">
            <w:rPr>
              <w:sz w:val="24"/>
              <w:szCs w:val="24"/>
            </w:rPr>
          </w:rPrChange>
        </w:rPr>
      </w:pPr>
      <w:r w:rsidRPr="005D1AC9">
        <w:rPr>
          <w:sz w:val="24"/>
          <w:szCs w:val="24"/>
          <w:rPrChange w:id="533" w:author="Chris Gooday" w:date="2020-01-07T14:58:00Z">
            <w:rPr>
              <w:sz w:val="24"/>
              <w:szCs w:val="24"/>
            </w:rPr>
          </w:rPrChange>
        </w:rPr>
        <w:tab/>
        <w:t>This application would require distinct data sets, one pseudonymised, one non-pseudonymised – to allow for identification where justified.</w:t>
      </w:r>
    </w:p>
    <w:p w:rsidR="00101C4D" w:rsidRPr="005D1AC9" w:rsidRDefault="00101C4D" w:rsidP="004B0605">
      <w:pPr>
        <w:pStyle w:val="BodyTextIndent"/>
        <w:rPr>
          <w:sz w:val="24"/>
          <w:szCs w:val="24"/>
          <w:rPrChange w:id="534" w:author="Chris Gooday" w:date="2020-01-07T14:58:00Z">
            <w:rPr>
              <w:sz w:val="24"/>
              <w:szCs w:val="24"/>
            </w:rPr>
          </w:rPrChange>
        </w:rPr>
      </w:pPr>
    </w:p>
    <w:p w:rsidR="00101C4D" w:rsidRPr="005D1AC9" w:rsidRDefault="00101C4D" w:rsidP="004B0605">
      <w:pPr>
        <w:pStyle w:val="BodyTextIndent"/>
        <w:rPr>
          <w:sz w:val="24"/>
          <w:szCs w:val="24"/>
          <w:rPrChange w:id="535" w:author="Chris Gooday" w:date="2020-01-07T14:58:00Z">
            <w:rPr>
              <w:sz w:val="24"/>
              <w:szCs w:val="24"/>
            </w:rPr>
          </w:rPrChange>
        </w:rPr>
      </w:pPr>
      <w:r w:rsidRPr="005D1AC9">
        <w:rPr>
          <w:sz w:val="24"/>
          <w:szCs w:val="24"/>
          <w:rPrChange w:id="536" w:author="Chris Gooday" w:date="2020-01-07T14:58:00Z">
            <w:rPr>
              <w:sz w:val="24"/>
              <w:szCs w:val="24"/>
            </w:rPr>
          </w:rPrChange>
        </w:rPr>
        <w:tab/>
        <w:t xml:space="preserve">This would prevent unauthorised access to sensitive data internally and reduce the risk of data </w:t>
      </w:r>
      <w:ins w:id="537" w:author="Chris Gooday" w:date="2020-01-07T14:49:00Z">
        <w:r w:rsidR="009C7AFA" w:rsidRPr="005D1AC9">
          <w:rPr>
            <w:sz w:val="24"/>
            <w:szCs w:val="24"/>
            <w:rPrChange w:id="538" w:author="Chris Gooday" w:date="2020-01-07T14:58:00Z">
              <w:rPr>
                <w:sz w:val="24"/>
                <w:szCs w:val="24"/>
              </w:rPr>
            </w:rPrChange>
          </w:rPr>
          <w:t xml:space="preserve">sharing </w:t>
        </w:r>
      </w:ins>
      <w:r w:rsidRPr="005D1AC9">
        <w:rPr>
          <w:sz w:val="24"/>
          <w:szCs w:val="24"/>
          <w:rPrChange w:id="539" w:author="Chris Gooday" w:date="2020-01-07T14:58:00Z">
            <w:rPr>
              <w:sz w:val="24"/>
              <w:szCs w:val="24"/>
            </w:rPr>
          </w:rPrChange>
        </w:rPr>
        <w:t>breaches.</w:t>
      </w:r>
    </w:p>
    <w:p w:rsidR="002D1654" w:rsidRPr="005D1AC9" w:rsidRDefault="002D1654" w:rsidP="004B0605">
      <w:pPr>
        <w:pStyle w:val="BodyTextIndent"/>
        <w:rPr>
          <w:sz w:val="24"/>
          <w:szCs w:val="24"/>
          <w:rPrChange w:id="540" w:author="Chris Gooday" w:date="2020-01-07T14:58:00Z">
            <w:rPr>
              <w:sz w:val="24"/>
              <w:szCs w:val="24"/>
            </w:rPr>
          </w:rPrChange>
        </w:rPr>
      </w:pPr>
    </w:p>
    <w:p w:rsidR="002D1654" w:rsidRPr="005D1AC9" w:rsidRDefault="002D1654" w:rsidP="002D1654">
      <w:pPr>
        <w:numPr>
          <w:ilvl w:val="0"/>
          <w:numId w:val="2"/>
        </w:numPr>
        <w:tabs>
          <w:tab w:val="clear" w:pos="720"/>
        </w:tabs>
        <w:spacing w:line="276" w:lineRule="auto"/>
        <w:ind w:left="360" w:hanging="360"/>
        <w:contextualSpacing/>
        <w:jc w:val="both"/>
        <w:rPr>
          <w:rFonts w:ascii="Arial" w:hAnsi="Arial" w:cs="Arial"/>
          <w:b/>
          <w:color w:val="0072C6"/>
          <w:rPrChange w:id="541" w:author="Chris Gooday" w:date="2020-01-07T14:58:00Z">
            <w:rPr>
              <w:rFonts w:ascii="Arial" w:hAnsi="Arial" w:cs="Arial"/>
              <w:b/>
              <w:color w:val="0072C6"/>
            </w:rPr>
          </w:rPrChange>
        </w:rPr>
      </w:pPr>
      <w:r w:rsidRPr="005D1AC9">
        <w:rPr>
          <w:rFonts w:ascii="Arial" w:hAnsi="Arial" w:cs="Arial"/>
          <w:b/>
          <w:color w:val="0072C6"/>
          <w:rPrChange w:id="542" w:author="Chris Gooday" w:date="2020-01-07T14:58:00Z">
            <w:rPr>
              <w:rFonts w:ascii="Arial" w:hAnsi="Arial" w:cs="Arial"/>
              <w:b/>
              <w:color w:val="0072C6"/>
            </w:rPr>
          </w:rPrChange>
        </w:rPr>
        <w:t xml:space="preserve">Review </w:t>
      </w:r>
    </w:p>
    <w:p w:rsidR="002D1654" w:rsidRPr="005D1AC9" w:rsidRDefault="002D1654" w:rsidP="004B0605">
      <w:pPr>
        <w:pStyle w:val="BodyTextIndent"/>
        <w:rPr>
          <w:sz w:val="24"/>
          <w:szCs w:val="24"/>
          <w:rPrChange w:id="543" w:author="Chris Gooday" w:date="2020-01-07T14:58:00Z">
            <w:rPr>
              <w:sz w:val="24"/>
              <w:szCs w:val="24"/>
            </w:rPr>
          </w:rPrChange>
        </w:rPr>
      </w:pPr>
    </w:p>
    <w:p w:rsidR="002D1654" w:rsidRPr="005D1AC9" w:rsidRDefault="002D1654" w:rsidP="00F9690A">
      <w:pPr>
        <w:pStyle w:val="BodyTextIndent"/>
        <w:numPr>
          <w:ilvl w:val="1"/>
          <w:numId w:val="2"/>
        </w:numPr>
        <w:rPr>
          <w:sz w:val="24"/>
          <w:szCs w:val="24"/>
          <w:rPrChange w:id="544" w:author="Chris Gooday" w:date="2020-01-07T14:58:00Z">
            <w:rPr>
              <w:sz w:val="24"/>
              <w:szCs w:val="24"/>
            </w:rPr>
          </w:rPrChange>
        </w:rPr>
      </w:pPr>
      <w:r w:rsidRPr="005D1AC9">
        <w:rPr>
          <w:sz w:val="24"/>
          <w:szCs w:val="24"/>
          <w:rPrChange w:id="545" w:author="Chris Gooday" w:date="2020-01-07T14:58:00Z">
            <w:rPr>
              <w:sz w:val="24"/>
              <w:szCs w:val="24"/>
            </w:rPr>
          </w:rPrChange>
        </w:rPr>
        <w:t xml:space="preserve">This standard will be reviewed annually or on becoming aware that the re-identification risks </w:t>
      </w:r>
      <w:r w:rsidR="00F05F38" w:rsidRPr="005D1AC9">
        <w:rPr>
          <w:sz w:val="24"/>
          <w:szCs w:val="24"/>
          <w:rPrChange w:id="546" w:author="Chris Gooday" w:date="2020-01-07T14:58:00Z">
            <w:rPr>
              <w:sz w:val="24"/>
              <w:szCs w:val="24"/>
            </w:rPr>
          </w:rPrChange>
        </w:rPr>
        <w:t xml:space="preserve">or perceived impact on data subjects </w:t>
      </w:r>
      <w:r w:rsidRPr="005D1AC9">
        <w:rPr>
          <w:sz w:val="24"/>
          <w:szCs w:val="24"/>
          <w:rPrChange w:id="547" w:author="Chris Gooday" w:date="2020-01-07T14:58:00Z">
            <w:rPr>
              <w:sz w:val="24"/>
              <w:szCs w:val="24"/>
            </w:rPr>
          </w:rPrChange>
        </w:rPr>
        <w:t xml:space="preserve">have </w:t>
      </w:r>
      <w:r w:rsidR="00F05F38" w:rsidRPr="005D1AC9">
        <w:rPr>
          <w:sz w:val="24"/>
          <w:szCs w:val="24"/>
          <w:rPrChange w:id="548" w:author="Chris Gooday" w:date="2020-01-07T14:58:00Z">
            <w:rPr>
              <w:sz w:val="24"/>
              <w:szCs w:val="24"/>
            </w:rPr>
          </w:rPrChange>
        </w:rPr>
        <w:t>changed</w:t>
      </w:r>
      <w:r w:rsidRPr="005D1AC9">
        <w:rPr>
          <w:sz w:val="24"/>
          <w:szCs w:val="24"/>
          <w:rPrChange w:id="549" w:author="Chris Gooday" w:date="2020-01-07T14:58:00Z">
            <w:rPr>
              <w:sz w:val="24"/>
              <w:szCs w:val="24"/>
            </w:rPr>
          </w:rPrChange>
        </w:rPr>
        <w:t>.</w:t>
      </w:r>
    </w:p>
    <w:p w:rsidR="0074167E" w:rsidRPr="005D1AC9" w:rsidRDefault="0074167E" w:rsidP="004B0605">
      <w:pPr>
        <w:pStyle w:val="BodyTextIndent"/>
        <w:rPr>
          <w:sz w:val="24"/>
          <w:szCs w:val="24"/>
          <w:rPrChange w:id="550" w:author="Chris Gooday" w:date="2020-01-07T14:58:00Z">
            <w:rPr>
              <w:sz w:val="24"/>
              <w:szCs w:val="24"/>
            </w:rPr>
          </w:rPrChange>
        </w:rPr>
      </w:pPr>
    </w:p>
    <w:sectPr w:rsidR="0074167E" w:rsidRPr="005D1AC9" w:rsidSect="00421A2B">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90A" w:rsidRDefault="00F9690A" w:rsidP="00093468">
      <w:r>
        <w:separator/>
      </w:r>
    </w:p>
  </w:endnote>
  <w:endnote w:type="continuationSeparator" w:id="0">
    <w:p w:rsidR="00F9690A" w:rsidRDefault="00F9690A" w:rsidP="0009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534073"/>
      <w:docPartObj>
        <w:docPartGallery w:val="Page Numbers (Bottom of Page)"/>
        <w:docPartUnique/>
      </w:docPartObj>
    </w:sdtPr>
    <w:sdtEndPr>
      <w:rPr>
        <w:noProof/>
      </w:rPr>
    </w:sdtEndPr>
    <w:sdtContent>
      <w:p w:rsidR="00F9690A" w:rsidRDefault="00F9690A">
        <w:pPr>
          <w:pStyle w:val="Footer"/>
          <w:jc w:val="right"/>
        </w:pPr>
        <w:r>
          <w:fldChar w:fldCharType="begin"/>
        </w:r>
        <w:r>
          <w:instrText xml:space="preserve"> PAGE   \* MERGEFORMAT </w:instrText>
        </w:r>
        <w:r>
          <w:fldChar w:fldCharType="separate"/>
        </w:r>
        <w:r w:rsidR="005D1AC9">
          <w:rPr>
            <w:noProof/>
          </w:rPr>
          <w:t>4</w:t>
        </w:r>
        <w:r>
          <w:rPr>
            <w:noProof/>
          </w:rPr>
          <w:fldChar w:fldCharType="end"/>
        </w:r>
      </w:p>
    </w:sdtContent>
  </w:sdt>
  <w:p w:rsidR="00F9690A" w:rsidRDefault="00F969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081091"/>
      <w:docPartObj>
        <w:docPartGallery w:val="Page Numbers (Bottom of Page)"/>
        <w:docPartUnique/>
      </w:docPartObj>
    </w:sdtPr>
    <w:sdtEndPr>
      <w:rPr>
        <w:noProof/>
      </w:rPr>
    </w:sdtEndPr>
    <w:sdtContent>
      <w:p w:rsidR="00F9690A" w:rsidRDefault="00F9690A">
        <w:pPr>
          <w:pStyle w:val="Footer"/>
          <w:jc w:val="right"/>
        </w:pPr>
        <w:r>
          <w:fldChar w:fldCharType="begin"/>
        </w:r>
        <w:r>
          <w:instrText xml:space="preserve"> PAGE   \* MERGEFORMAT </w:instrText>
        </w:r>
        <w:r>
          <w:fldChar w:fldCharType="separate"/>
        </w:r>
        <w:r w:rsidR="005D1AC9">
          <w:rPr>
            <w:noProof/>
          </w:rPr>
          <w:t>1</w:t>
        </w:r>
        <w:r>
          <w:rPr>
            <w:noProof/>
          </w:rPr>
          <w:fldChar w:fldCharType="end"/>
        </w:r>
      </w:p>
    </w:sdtContent>
  </w:sdt>
  <w:p w:rsidR="00F9690A" w:rsidRDefault="00F96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90A" w:rsidRDefault="00F9690A" w:rsidP="00093468">
      <w:r>
        <w:separator/>
      </w:r>
    </w:p>
  </w:footnote>
  <w:footnote w:type="continuationSeparator" w:id="0">
    <w:p w:rsidR="00F9690A" w:rsidRDefault="00F9690A" w:rsidP="00093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90A" w:rsidRDefault="00F9690A">
    <w:pPr>
      <w:pStyle w:val="Header"/>
    </w:pPr>
    <w:r>
      <w:rPr>
        <w:noProof/>
      </w:rPr>
      <w:drawing>
        <wp:anchor distT="0" distB="0" distL="114300" distR="114300" simplePos="0" relativeHeight="251659264" behindDoc="1" locked="0" layoutInCell="1" allowOverlap="1" wp14:anchorId="518A24F1" wp14:editId="3BB820AC">
          <wp:simplePos x="0" y="0"/>
          <wp:positionH relativeFrom="column">
            <wp:posOffset>-762000</wp:posOffset>
          </wp:positionH>
          <wp:positionV relativeFrom="paragraph">
            <wp:posOffset>159385</wp:posOffset>
          </wp:positionV>
          <wp:extent cx="7560310" cy="1736725"/>
          <wp:effectExtent l="0" t="0" r="2540" b="0"/>
          <wp:wrapTight wrapText="bothSides">
            <wp:wrapPolygon edited="0">
              <wp:start x="0" y="0"/>
              <wp:lineTo x="0" y="21324"/>
              <wp:lineTo x="21553" y="21324"/>
              <wp:lineTo x="21553" y="0"/>
              <wp:lineTo x="0" y="0"/>
            </wp:wrapPolygon>
          </wp:wrapTight>
          <wp:docPr id="1" name="Picture 1" descr="Description: P:\07 Communications\Publications - Nicky\Identity and Branding\01.New artwork - 08.2016\01.Swish artwork - July 2016\Swish artwork - Jpgs\Corporate Swish A4 Portrait - 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07 Communications\Publications - Nicky\Identity and Branding\01.New artwork - 08.2016\01.Swish artwork - July 2016\Swish artwork - Jpgs\Corporate Swish A4 Portrait - To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736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014"/>
    <w:multiLevelType w:val="multilevel"/>
    <w:tmpl w:val="0CD23436"/>
    <w:lvl w:ilvl="0">
      <w:start w:val="1"/>
      <w:numFmt w:val="decimal"/>
      <w:pStyle w:val="Heading2"/>
      <w:lvlText w:val="%1."/>
      <w:lvlJc w:val="left"/>
      <w:pPr>
        <w:tabs>
          <w:tab w:val="num" w:pos="720"/>
        </w:tabs>
        <w:ind w:left="720" w:hanging="720"/>
      </w:pPr>
      <w:rPr>
        <w:rFonts w:ascii="Arial" w:hAnsi="Arial" w:hint="default"/>
        <w:b/>
        <w:i w:val="0"/>
        <w:sz w:val="22"/>
        <w:u w:val="none"/>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3CD903AE"/>
    <w:multiLevelType w:val="hybridMultilevel"/>
    <w:tmpl w:val="C700CC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42D9316F"/>
    <w:multiLevelType w:val="hybridMultilevel"/>
    <w:tmpl w:val="A55C65F6"/>
    <w:lvl w:ilvl="0" w:tplc="1876D81E">
      <w:start w:val="1"/>
      <w:numFmt w:val="bullet"/>
      <w:lvlText w:val=""/>
      <w:lvlJc w:val="left"/>
      <w:pPr>
        <w:tabs>
          <w:tab w:val="num" w:pos="1080"/>
        </w:tabs>
        <w:ind w:left="1080" w:hanging="360"/>
      </w:pPr>
      <w:rPr>
        <w:rFonts w:ascii="Symbol" w:hAnsi="Symbol" w:hint="default"/>
        <w:shadow/>
        <w:emboss w:val="0"/>
        <w:imprint w:val="0"/>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8944B34"/>
    <w:multiLevelType w:val="hybridMultilevel"/>
    <w:tmpl w:val="96C0D480"/>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2A0F29"/>
    <w:multiLevelType w:val="hybridMultilevel"/>
    <w:tmpl w:val="21288358"/>
    <w:lvl w:ilvl="0" w:tplc="D5FCAF62">
      <w:start w:val="1"/>
      <w:numFmt w:val="bullet"/>
      <w:lvlText w:val=""/>
      <w:lvlJc w:val="left"/>
      <w:pPr>
        <w:tabs>
          <w:tab w:val="num" w:pos="1290"/>
        </w:tabs>
        <w:ind w:left="1443" w:hanging="360"/>
      </w:pPr>
      <w:rPr>
        <w:rFonts w:ascii="Symbol" w:hAnsi="Symbol" w:hint="default"/>
      </w:rPr>
    </w:lvl>
    <w:lvl w:ilvl="1" w:tplc="08090003">
      <w:start w:val="1"/>
      <w:numFmt w:val="bullet"/>
      <w:lvlText w:val="o"/>
      <w:lvlJc w:val="left"/>
      <w:pPr>
        <w:tabs>
          <w:tab w:val="num" w:pos="2163"/>
        </w:tabs>
        <w:ind w:left="2163" w:hanging="360"/>
      </w:pPr>
      <w:rPr>
        <w:rFonts w:ascii="Courier New" w:hAnsi="Courier New" w:cs="Courier New" w:hint="default"/>
      </w:rPr>
    </w:lvl>
    <w:lvl w:ilvl="2" w:tplc="08090005" w:tentative="1">
      <w:start w:val="1"/>
      <w:numFmt w:val="bullet"/>
      <w:lvlText w:val=""/>
      <w:lvlJc w:val="left"/>
      <w:pPr>
        <w:tabs>
          <w:tab w:val="num" w:pos="2883"/>
        </w:tabs>
        <w:ind w:left="2883" w:hanging="360"/>
      </w:pPr>
      <w:rPr>
        <w:rFonts w:ascii="Wingdings" w:hAnsi="Wingdings" w:hint="default"/>
      </w:rPr>
    </w:lvl>
    <w:lvl w:ilvl="3" w:tplc="08090001" w:tentative="1">
      <w:start w:val="1"/>
      <w:numFmt w:val="bullet"/>
      <w:lvlText w:val=""/>
      <w:lvlJc w:val="left"/>
      <w:pPr>
        <w:tabs>
          <w:tab w:val="num" w:pos="3603"/>
        </w:tabs>
        <w:ind w:left="3603" w:hanging="360"/>
      </w:pPr>
      <w:rPr>
        <w:rFonts w:ascii="Symbol" w:hAnsi="Symbol" w:hint="default"/>
      </w:rPr>
    </w:lvl>
    <w:lvl w:ilvl="4" w:tplc="08090003" w:tentative="1">
      <w:start w:val="1"/>
      <w:numFmt w:val="bullet"/>
      <w:lvlText w:val="o"/>
      <w:lvlJc w:val="left"/>
      <w:pPr>
        <w:tabs>
          <w:tab w:val="num" w:pos="4323"/>
        </w:tabs>
        <w:ind w:left="4323" w:hanging="360"/>
      </w:pPr>
      <w:rPr>
        <w:rFonts w:ascii="Courier New" w:hAnsi="Courier New" w:cs="Courier New" w:hint="default"/>
      </w:rPr>
    </w:lvl>
    <w:lvl w:ilvl="5" w:tplc="08090005" w:tentative="1">
      <w:start w:val="1"/>
      <w:numFmt w:val="bullet"/>
      <w:lvlText w:val=""/>
      <w:lvlJc w:val="left"/>
      <w:pPr>
        <w:tabs>
          <w:tab w:val="num" w:pos="5043"/>
        </w:tabs>
        <w:ind w:left="5043" w:hanging="360"/>
      </w:pPr>
      <w:rPr>
        <w:rFonts w:ascii="Wingdings" w:hAnsi="Wingdings" w:hint="default"/>
      </w:rPr>
    </w:lvl>
    <w:lvl w:ilvl="6" w:tplc="08090001" w:tentative="1">
      <w:start w:val="1"/>
      <w:numFmt w:val="bullet"/>
      <w:lvlText w:val=""/>
      <w:lvlJc w:val="left"/>
      <w:pPr>
        <w:tabs>
          <w:tab w:val="num" w:pos="5763"/>
        </w:tabs>
        <w:ind w:left="5763" w:hanging="360"/>
      </w:pPr>
      <w:rPr>
        <w:rFonts w:ascii="Symbol" w:hAnsi="Symbol" w:hint="default"/>
      </w:rPr>
    </w:lvl>
    <w:lvl w:ilvl="7" w:tplc="08090003" w:tentative="1">
      <w:start w:val="1"/>
      <w:numFmt w:val="bullet"/>
      <w:lvlText w:val="o"/>
      <w:lvlJc w:val="left"/>
      <w:pPr>
        <w:tabs>
          <w:tab w:val="num" w:pos="6483"/>
        </w:tabs>
        <w:ind w:left="6483" w:hanging="360"/>
      </w:pPr>
      <w:rPr>
        <w:rFonts w:ascii="Courier New" w:hAnsi="Courier New" w:cs="Courier New" w:hint="default"/>
      </w:rPr>
    </w:lvl>
    <w:lvl w:ilvl="8" w:tplc="08090005" w:tentative="1">
      <w:start w:val="1"/>
      <w:numFmt w:val="bullet"/>
      <w:lvlText w:val=""/>
      <w:lvlJc w:val="left"/>
      <w:pPr>
        <w:tabs>
          <w:tab w:val="num" w:pos="7203"/>
        </w:tabs>
        <w:ind w:left="7203" w:hanging="360"/>
      </w:pPr>
      <w:rPr>
        <w:rFonts w:ascii="Wingdings" w:hAnsi="Wingdings" w:hint="default"/>
      </w:rPr>
    </w:lvl>
  </w:abstractNum>
  <w:abstractNum w:abstractNumId="5">
    <w:nsid w:val="6E7A0A00"/>
    <w:multiLevelType w:val="hybridMultilevel"/>
    <w:tmpl w:val="B9882DFA"/>
    <w:lvl w:ilvl="0" w:tplc="08090001">
      <w:start w:val="1"/>
      <w:numFmt w:val="bullet"/>
      <w:lvlText w:val=""/>
      <w:lvlJc w:val="left"/>
      <w:pPr>
        <w:tabs>
          <w:tab w:val="num" w:pos="2592"/>
        </w:tabs>
        <w:ind w:left="2592" w:hanging="360"/>
      </w:pPr>
      <w:rPr>
        <w:rFonts w:ascii="Symbol" w:hAnsi="Symbol" w:hint="default"/>
      </w:rPr>
    </w:lvl>
    <w:lvl w:ilvl="1" w:tplc="08090003" w:tentative="1">
      <w:start w:val="1"/>
      <w:numFmt w:val="bullet"/>
      <w:lvlText w:val="o"/>
      <w:lvlJc w:val="left"/>
      <w:pPr>
        <w:tabs>
          <w:tab w:val="num" w:pos="3312"/>
        </w:tabs>
        <w:ind w:left="3312" w:hanging="360"/>
      </w:pPr>
      <w:rPr>
        <w:rFonts w:ascii="Courier New" w:hAnsi="Courier New" w:cs="Courier New" w:hint="default"/>
      </w:rPr>
    </w:lvl>
    <w:lvl w:ilvl="2" w:tplc="08090005" w:tentative="1">
      <w:start w:val="1"/>
      <w:numFmt w:val="bullet"/>
      <w:lvlText w:val=""/>
      <w:lvlJc w:val="left"/>
      <w:pPr>
        <w:tabs>
          <w:tab w:val="num" w:pos="4032"/>
        </w:tabs>
        <w:ind w:left="4032" w:hanging="360"/>
      </w:pPr>
      <w:rPr>
        <w:rFonts w:ascii="Wingdings" w:hAnsi="Wingdings" w:hint="default"/>
      </w:rPr>
    </w:lvl>
    <w:lvl w:ilvl="3" w:tplc="08090001" w:tentative="1">
      <w:start w:val="1"/>
      <w:numFmt w:val="bullet"/>
      <w:lvlText w:val=""/>
      <w:lvlJc w:val="left"/>
      <w:pPr>
        <w:tabs>
          <w:tab w:val="num" w:pos="4752"/>
        </w:tabs>
        <w:ind w:left="4752" w:hanging="360"/>
      </w:pPr>
      <w:rPr>
        <w:rFonts w:ascii="Symbol" w:hAnsi="Symbol" w:hint="default"/>
      </w:rPr>
    </w:lvl>
    <w:lvl w:ilvl="4" w:tplc="08090003" w:tentative="1">
      <w:start w:val="1"/>
      <w:numFmt w:val="bullet"/>
      <w:lvlText w:val="o"/>
      <w:lvlJc w:val="left"/>
      <w:pPr>
        <w:tabs>
          <w:tab w:val="num" w:pos="5472"/>
        </w:tabs>
        <w:ind w:left="5472" w:hanging="360"/>
      </w:pPr>
      <w:rPr>
        <w:rFonts w:ascii="Courier New" w:hAnsi="Courier New" w:cs="Courier New" w:hint="default"/>
      </w:rPr>
    </w:lvl>
    <w:lvl w:ilvl="5" w:tplc="08090005" w:tentative="1">
      <w:start w:val="1"/>
      <w:numFmt w:val="bullet"/>
      <w:lvlText w:val=""/>
      <w:lvlJc w:val="left"/>
      <w:pPr>
        <w:tabs>
          <w:tab w:val="num" w:pos="6192"/>
        </w:tabs>
        <w:ind w:left="6192" w:hanging="360"/>
      </w:pPr>
      <w:rPr>
        <w:rFonts w:ascii="Wingdings" w:hAnsi="Wingdings" w:hint="default"/>
      </w:rPr>
    </w:lvl>
    <w:lvl w:ilvl="6" w:tplc="08090001" w:tentative="1">
      <w:start w:val="1"/>
      <w:numFmt w:val="bullet"/>
      <w:lvlText w:val=""/>
      <w:lvlJc w:val="left"/>
      <w:pPr>
        <w:tabs>
          <w:tab w:val="num" w:pos="6912"/>
        </w:tabs>
        <w:ind w:left="6912" w:hanging="360"/>
      </w:pPr>
      <w:rPr>
        <w:rFonts w:ascii="Symbol" w:hAnsi="Symbol" w:hint="default"/>
      </w:rPr>
    </w:lvl>
    <w:lvl w:ilvl="7" w:tplc="08090003" w:tentative="1">
      <w:start w:val="1"/>
      <w:numFmt w:val="bullet"/>
      <w:lvlText w:val="o"/>
      <w:lvlJc w:val="left"/>
      <w:pPr>
        <w:tabs>
          <w:tab w:val="num" w:pos="7632"/>
        </w:tabs>
        <w:ind w:left="7632" w:hanging="360"/>
      </w:pPr>
      <w:rPr>
        <w:rFonts w:ascii="Courier New" w:hAnsi="Courier New" w:cs="Courier New" w:hint="default"/>
      </w:rPr>
    </w:lvl>
    <w:lvl w:ilvl="8" w:tplc="08090005" w:tentative="1">
      <w:start w:val="1"/>
      <w:numFmt w:val="bullet"/>
      <w:lvlText w:val=""/>
      <w:lvlJc w:val="left"/>
      <w:pPr>
        <w:tabs>
          <w:tab w:val="num" w:pos="8352"/>
        </w:tabs>
        <w:ind w:left="8352"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per, Jason">
    <w15:presenceInfo w15:providerId="None" w15:userId="Harper, J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913"/>
    <w:rsid w:val="000729A9"/>
    <w:rsid w:val="00073590"/>
    <w:rsid w:val="00093468"/>
    <w:rsid w:val="000A5931"/>
    <w:rsid w:val="000A5CD7"/>
    <w:rsid w:val="000D6AF0"/>
    <w:rsid w:val="00101C4D"/>
    <w:rsid w:val="0011052C"/>
    <w:rsid w:val="00121A58"/>
    <w:rsid w:val="001B5175"/>
    <w:rsid w:val="001C73ED"/>
    <w:rsid w:val="001F1F69"/>
    <w:rsid w:val="00201049"/>
    <w:rsid w:val="00254076"/>
    <w:rsid w:val="00260E09"/>
    <w:rsid w:val="00277A8A"/>
    <w:rsid w:val="00277F27"/>
    <w:rsid w:val="00280549"/>
    <w:rsid w:val="002C26F0"/>
    <w:rsid w:val="002D1654"/>
    <w:rsid w:val="002F7AA1"/>
    <w:rsid w:val="00300AF3"/>
    <w:rsid w:val="00322092"/>
    <w:rsid w:val="00327B11"/>
    <w:rsid w:val="00393F61"/>
    <w:rsid w:val="003C2246"/>
    <w:rsid w:val="003D5AA3"/>
    <w:rsid w:val="003E55A9"/>
    <w:rsid w:val="003F0ACA"/>
    <w:rsid w:val="00402B84"/>
    <w:rsid w:val="00421A2B"/>
    <w:rsid w:val="00430C74"/>
    <w:rsid w:val="004544F2"/>
    <w:rsid w:val="0047271D"/>
    <w:rsid w:val="00480AB6"/>
    <w:rsid w:val="00485EB3"/>
    <w:rsid w:val="004B0605"/>
    <w:rsid w:val="004B20A0"/>
    <w:rsid w:val="004F3543"/>
    <w:rsid w:val="00523F45"/>
    <w:rsid w:val="005A6AEE"/>
    <w:rsid w:val="005B2CD7"/>
    <w:rsid w:val="005C3581"/>
    <w:rsid w:val="005D1AC9"/>
    <w:rsid w:val="005E2BA8"/>
    <w:rsid w:val="005F3196"/>
    <w:rsid w:val="0062696C"/>
    <w:rsid w:val="00627537"/>
    <w:rsid w:val="0063108D"/>
    <w:rsid w:val="006550AF"/>
    <w:rsid w:val="00657B1F"/>
    <w:rsid w:val="00684F7F"/>
    <w:rsid w:val="00696512"/>
    <w:rsid w:val="006D0B7A"/>
    <w:rsid w:val="006D6148"/>
    <w:rsid w:val="0074167E"/>
    <w:rsid w:val="007475EC"/>
    <w:rsid w:val="00761730"/>
    <w:rsid w:val="007A6460"/>
    <w:rsid w:val="007A6B8C"/>
    <w:rsid w:val="007B453B"/>
    <w:rsid w:val="007C4013"/>
    <w:rsid w:val="007D3DC7"/>
    <w:rsid w:val="007D5F52"/>
    <w:rsid w:val="007E4F15"/>
    <w:rsid w:val="00820746"/>
    <w:rsid w:val="00856AB9"/>
    <w:rsid w:val="00887B96"/>
    <w:rsid w:val="0089215F"/>
    <w:rsid w:val="008C1D0B"/>
    <w:rsid w:val="008D1EB4"/>
    <w:rsid w:val="008F3218"/>
    <w:rsid w:val="009335CA"/>
    <w:rsid w:val="0094605B"/>
    <w:rsid w:val="009520A4"/>
    <w:rsid w:val="0095685E"/>
    <w:rsid w:val="00970936"/>
    <w:rsid w:val="009861DB"/>
    <w:rsid w:val="009C2FE1"/>
    <w:rsid w:val="009C7AFA"/>
    <w:rsid w:val="009E5BA2"/>
    <w:rsid w:val="00A23C51"/>
    <w:rsid w:val="00A80B48"/>
    <w:rsid w:val="00AB350F"/>
    <w:rsid w:val="00AB6E01"/>
    <w:rsid w:val="00AD4637"/>
    <w:rsid w:val="00AE014C"/>
    <w:rsid w:val="00AF3BA8"/>
    <w:rsid w:val="00B46D6A"/>
    <w:rsid w:val="00B545A4"/>
    <w:rsid w:val="00B67F35"/>
    <w:rsid w:val="00B8727F"/>
    <w:rsid w:val="00BA55C3"/>
    <w:rsid w:val="00BD57E2"/>
    <w:rsid w:val="00BF3CE8"/>
    <w:rsid w:val="00C05331"/>
    <w:rsid w:val="00C233E0"/>
    <w:rsid w:val="00C27DBB"/>
    <w:rsid w:val="00C750AE"/>
    <w:rsid w:val="00CB4FDF"/>
    <w:rsid w:val="00CC34D1"/>
    <w:rsid w:val="00D00534"/>
    <w:rsid w:val="00D04C80"/>
    <w:rsid w:val="00D939F2"/>
    <w:rsid w:val="00D93C7E"/>
    <w:rsid w:val="00DC23E1"/>
    <w:rsid w:val="00DD57AF"/>
    <w:rsid w:val="00DE6913"/>
    <w:rsid w:val="00DF530F"/>
    <w:rsid w:val="00E17D96"/>
    <w:rsid w:val="00E30542"/>
    <w:rsid w:val="00E362E6"/>
    <w:rsid w:val="00ED37AE"/>
    <w:rsid w:val="00ED4FC2"/>
    <w:rsid w:val="00F05F38"/>
    <w:rsid w:val="00F22B41"/>
    <w:rsid w:val="00F40B95"/>
    <w:rsid w:val="00F552C0"/>
    <w:rsid w:val="00F737C2"/>
    <w:rsid w:val="00F9690A"/>
    <w:rsid w:val="00FB1C1F"/>
    <w:rsid w:val="00FB20CF"/>
    <w:rsid w:val="00FB5FFE"/>
    <w:rsid w:val="00FC4548"/>
    <w:rsid w:val="00FD0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1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C23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E6913"/>
    <w:pPr>
      <w:keepNext/>
      <w:numPr>
        <w:numId w:val="2"/>
      </w:numPr>
      <w:outlineLvl w:val="1"/>
    </w:pPr>
    <w:rPr>
      <w:rFonts w:ascii="Arial" w:hAnsi="Arial"/>
      <w:b/>
      <w:sz w:val="22"/>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6913"/>
    <w:rPr>
      <w:rFonts w:ascii="Arial" w:eastAsia="Times New Roman" w:hAnsi="Arial" w:cs="Times New Roman"/>
      <w:b/>
      <w:szCs w:val="20"/>
      <w:u w:val="single"/>
    </w:rPr>
  </w:style>
  <w:style w:type="paragraph" w:styleId="NormalWeb">
    <w:name w:val="Normal (Web)"/>
    <w:basedOn w:val="Normal"/>
    <w:rsid w:val="00DE6913"/>
    <w:pPr>
      <w:spacing w:before="100" w:beforeAutospacing="1" w:after="100" w:afterAutospacing="1"/>
    </w:pPr>
  </w:style>
  <w:style w:type="paragraph" w:styleId="BodyTextIndent">
    <w:name w:val="Body Text Indent"/>
    <w:basedOn w:val="Normal"/>
    <w:link w:val="BodyTextIndentChar"/>
    <w:rsid w:val="00DE6913"/>
    <w:pPr>
      <w:ind w:left="720" w:hanging="720"/>
      <w:jc w:val="both"/>
    </w:pPr>
    <w:rPr>
      <w:rFonts w:ascii="Arial" w:hAnsi="Arial" w:cs="Arial"/>
      <w:sz w:val="22"/>
      <w:szCs w:val="20"/>
    </w:rPr>
  </w:style>
  <w:style w:type="character" w:customStyle="1" w:styleId="BodyTextIndentChar">
    <w:name w:val="Body Text Indent Char"/>
    <w:basedOn w:val="DefaultParagraphFont"/>
    <w:link w:val="BodyTextIndent"/>
    <w:rsid w:val="00DE6913"/>
    <w:rPr>
      <w:rFonts w:ascii="Arial" w:eastAsia="Times New Roman" w:hAnsi="Arial" w:cs="Arial"/>
      <w:szCs w:val="20"/>
      <w:lang w:eastAsia="en-GB"/>
    </w:rPr>
  </w:style>
  <w:style w:type="paragraph" w:styleId="NormalIndent">
    <w:name w:val="Normal Indent"/>
    <w:basedOn w:val="Normal"/>
    <w:rsid w:val="007C4013"/>
    <w:pPr>
      <w:ind w:left="720"/>
      <w:jc w:val="both"/>
    </w:pPr>
    <w:rPr>
      <w:szCs w:val="20"/>
      <w:lang w:eastAsia="en-US"/>
    </w:rPr>
  </w:style>
  <w:style w:type="paragraph" w:styleId="Header">
    <w:name w:val="header"/>
    <w:basedOn w:val="Normal"/>
    <w:link w:val="HeaderChar"/>
    <w:uiPriority w:val="99"/>
    <w:unhideWhenUsed/>
    <w:rsid w:val="00093468"/>
    <w:pPr>
      <w:tabs>
        <w:tab w:val="center" w:pos="4513"/>
        <w:tab w:val="right" w:pos="9026"/>
      </w:tabs>
    </w:pPr>
  </w:style>
  <w:style w:type="character" w:customStyle="1" w:styleId="HeaderChar">
    <w:name w:val="Header Char"/>
    <w:basedOn w:val="DefaultParagraphFont"/>
    <w:link w:val="Header"/>
    <w:uiPriority w:val="99"/>
    <w:rsid w:val="00093468"/>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93468"/>
    <w:pPr>
      <w:tabs>
        <w:tab w:val="center" w:pos="4513"/>
        <w:tab w:val="right" w:pos="9026"/>
      </w:tabs>
    </w:pPr>
  </w:style>
  <w:style w:type="character" w:customStyle="1" w:styleId="FooterChar">
    <w:name w:val="Footer Char"/>
    <w:basedOn w:val="DefaultParagraphFont"/>
    <w:link w:val="Footer"/>
    <w:uiPriority w:val="99"/>
    <w:rsid w:val="00093468"/>
    <w:rPr>
      <w:rFonts w:ascii="Times New Roman" w:eastAsia="Times New Roman" w:hAnsi="Times New Roman" w:cs="Times New Roman"/>
      <w:sz w:val="24"/>
      <w:szCs w:val="24"/>
      <w:lang w:eastAsia="en-GB"/>
    </w:rPr>
  </w:style>
  <w:style w:type="paragraph" w:styleId="TOC2">
    <w:name w:val="toc 2"/>
    <w:basedOn w:val="Normal"/>
    <w:next w:val="Normal"/>
    <w:autoRedefine/>
    <w:semiHidden/>
    <w:rsid w:val="000A5931"/>
    <w:pPr>
      <w:ind w:left="240"/>
    </w:pPr>
  </w:style>
  <w:style w:type="paragraph" w:styleId="ListParagraph">
    <w:name w:val="List Paragraph"/>
    <w:basedOn w:val="Normal"/>
    <w:uiPriority w:val="34"/>
    <w:qFormat/>
    <w:rsid w:val="00FB5FFE"/>
    <w:pPr>
      <w:ind w:left="720"/>
      <w:contextualSpacing/>
    </w:pPr>
  </w:style>
  <w:style w:type="character" w:styleId="Hyperlink">
    <w:name w:val="Hyperlink"/>
    <w:basedOn w:val="DefaultParagraphFont"/>
    <w:uiPriority w:val="99"/>
    <w:unhideWhenUsed/>
    <w:rsid w:val="00887B96"/>
    <w:rPr>
      <w:color w:val="0000FF" w:themeColor="hyperlink"/>
      <w:u w:val="single"/>
    </w:rPr>
  </w:style>
  <w:style w:type="character" w:styleId="CommentReference">
    <w:name w:val="annotation reference"/>
    <w:basedOn w:val="DefaultParagraphFont"/>
    <w:uiPriority w:val="99"/>
    <w:semiHidden/>
    <w:unhideWhenUsed/>
    <w:rsid w:val="00480AB6"/>
    <w:rPr>
      <w:sz w:val="16"/>
      <w:szCs w:val="16"/>
    </w:rPr>
  </w:style>
  <w:style w:type="paragraph" w:styleId="CommentText">
    <w:name w:val="annotation text"/>
    <w:basedOn w:val="Normal"/>
    <w:link w:val="CommentTextChar"/>
    <w:uiPriority w:val="99"/>
    <w:semiHidden/>
    <w:unhideWhenUsed/>
    <w:rsid w:val="00480AB6"/>
    <w:rPr>
      <w:sz w:val="20"/>
      <w:szCs w:val="20"/>
    </w:rPr>
  </w:style>
  <w:style w:type="character" w:customStyle="1" w:styleId="CommentTextChar">
    <w:name w:val="Comment Text Char"/>
    <w:basedOn w:val="DefaultParagraphFont"/>
    <w:link w:val="CommentText"/>
    <w:uiPriority w:val="99"/>
    <w:semiHidden/>
    <w:rsid w:val="00480AB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80AB6"/>
    <w:rPr>
      <w:b/>
      <w:bCs/>
    </w:rPr>
  </w:style>
  <w:style w:type="character" w:customStyle="1" w:styleId="CommentSubjectChar">
    <w:name w:val="Comment Subject Char"/>
    <w:basedOn w:val="CommentTextChar"/>
    <w:link w:val="CommentSubject"/>
    <w:uiPriority w:val="99"/>
    <w:semiHidden/>
    <w:rsid w:val="00480AB6"/>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480A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AB6"/>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94605B"/>
    <w:rPr>
      <w:color w:val="800080" w:themeColor="followedHyperlink"/>
      <w:u w:val="single"/>
    </w:rPr>
  </w:style>
  <w:style w:type="character" w:customStyle="1" w:styleId="Heading1Char">
    <w:name w:val="Heading 1 Char"/>
    <w:basedOn w:val="DefaultParagraphFont"/>
    <w:link w:val="Heading1"/>
    <w:uiPriority w:val="9"/>
    <w:rsid w:val="00DC23E1"/>
    <w:rPr>
      <w:rFonts w:asciiTheme="majorHAnsi" w:eastAsiaTheme="majorEastAsia" w:hAnsiTheme="majorHAnsi" w:cstheme="majorBidi"/>
      <w:b/>
      <w:bCs/>
      <w:color w:val="365F91" w:themeColor="accent1" w:themeShade="BF"/>
      <w:sz w:val="28"/>
      <w:szCs w:val="28"/>
      <w:lang w:eastAsia="en-GB"/>
    </w:rPr>
  </w:style>
  <w:style w:type="paragraph" w:styleId="Revision">
    <w:name w:val="Revision"/>
    <w:hidden/>
    <w:uiPriority w:val="99"/>
    <w:semiHidden/>
    <w:rsid w:val="00DC23E1"/>
    <w:pPr>
      <w:spacing w:after="0"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1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C23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E6913"/>
    <w:pPr>
      <w:keepNext/>
      <w:numPr>
        <w:numId w:val="2"/>
      </w:numPr>
      <w:outlineLvl w:val="1"/>
    </w:pPr>
    <w:rPr>
      <w:rFonts w:ascii="Arial" w:hAnsi="Arial"/>
      <w:b/>
      <w:sz w:val="22"/>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6913"/>
    <w:rPr>
      <w:rFonts w:ascii="Arial" w:eastAsia="Times New Roman" w:hAnsi="Arial" w:cs="Times New Roman"/>
      <w:b/>
      <w:szCs w:val="20"/>
      <w:u w:val="single"/>
    </w:rPr>
  </w:style>
  <w:style w:type="paragraph" w:styleId="NormalWeb">
    <w:name w:val="Normal (Web)"/>
    <w:basedOn w:val="Normal"/>
    <w:rsid w:val="00DE6913"/>
    <w:pPr>
      <w:spacing w:before="100" w:beforeAutospacing="1" w:after="100" w:afterAutospacing="1"/>
    </w:pPr>
  </w:style>
  <w:style w:type="paragraph" w:styleId="BodyTextIndent">
    <w:name w:val="Body Text Indent"/>
    <w:basedOn w:val="Normal"/>
    <w:link w:val="BodyTextIndentChar"/>
    <w:rsid w:val="00DE6913"/>
    <w:pPr>
      <w:ind w:left="720" w:hanging="720"/>
      <w:jc w:val="both"/>
    </w:pPr>
    <w:rPr>
      <w:rFonts w:ascii="Arial" w:hAnsi="Arial" w:cs="Arial"/>
      <w:sz w:val="22"/>
      <w:szCs w:val="20"/>
    </w:rPr>
  </w:style>
  <w:style w:type="character" w:customStyle="1" w:styleId="BodyTextIndentChar">
    <w:name w:val="Body Text Indent Char"/>
    <w:basedOn w:val="DefaultParagraphFont"/>
    <w:link w:val="BodyTextIndent"/>
    <w:rsid w:val="00DE6913"/>
    <w:rPr>
      <w:rFonts w:ascii="Arial" w:eastAsia="Times New Roman" w:hAnsi="Arial" w:cs="Arial"/>
      <w:szCs w:val="20"/>
      <w:lang w:eastAsia="en-GB"/>
    </w:rPr>
  </w:style>
  <w:style w:type="paragraph" w:styleId="NormalIndent">
    <w:name w:val="Normal Indent"/>
    <w:basedOn w:val="Normal"/>
    <w:rsid w:val="007C4013"/>
    <w:pPr>
      <w:ind w:left="720"/>
      <w:jc w:val="both"/>
    </w:pPr>
    <w:rPr>
      <w:szCs w:val="20"/>
      <w:lang w:eastAsia="en-US"/>
    </w:rPr>
  </w:style>
  <w:style w:type="paragraph" w:styleId="Header">
    <w:name w:val="header"/>
    <w:basedOn w:val="Normal"/>
    <w:link w:val="HeaderChar"/>
    <w:uiPriority w:val="99"/>
    <w:unhideWhenUsed/>
    <w:rsid w:val="00093468"/>
    <w:pPr>
      <w:tabs>
        <w:tab w:val="center" w:pos="4513"/>
        <w:tab w:val="right" w:pos="9026"/>
      </w:tabs>
    </w:pPr>
  </w:style>
  <w:style w:type="character" w:customStyle="1" w:styleId="HeaderChar">
    <w:name w:val="Header Char"/>
    <w:basedOn w:val="DefaultParagraphFont"/>
    <w:link w:val="Header"/>
    <w:uiPriority w:val="99"/>
    <w:rsid w:val="00093468"/>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93468"/>
    <w:pPr>
      <w:tabs>
        <w:tab w:val="center" w:pos="4513"/>
        <w:tab w:val="right" w:pos="9026"/>
      </w:tabs>
    </w:pPr>
  </w:style>
  <w:style w:type="character" w:customStyle="1" w:styleId="FooterChar">
    <w:name w:val="Footer Char"/>
    <w:basedOn w:val="DefaultParagraphFont"/>
    <w:link w:val="Footer"/>
    <w:uiPriority w:val="99"/>
    <w:rsid w:val="00093468"/>
    <w:rPr>
      <w:rFonts w:ascii="Times New Roman" w:eastAsia="Times New Roman" w:hAnsi="Times New Roman" w:cs="Times New Roman"/>
      <w:sz w:val="24"/>
      <w:szCs w:val="24"/>
      <w:lang w:eastAsia="en-GB"/>
    </w:rPr>
  </w:style>
  <w:style w:type="paragraph" w:styleId="TOC2">
    <w:name w:val="toc 2"/>
    <w:basedOn w:val="Normal"/>
    <w:next w:val="Normal"/>
    <w:autoRedefine/>
    <w:semiHidden/>
    <w:rsid w:val="000A5931"/>
    <w:pPr>
      <w:ind w:left="240"/>
    </w:pPr>
  </w:style>
  <w:style w:type="paragraph" w:styleId="ListParagraph">
    <w:name w:val="List Paragraph"/>
    <w:basedOn w:val="Normal"/>
    <w:uiPriority w:val="34"/>
    <w:qFormat/>
    <w:rsid w:val="00FB5FFE"/>
    <w:pPr>
      <w:ind w:left="720"/>
      <w:contextualSpacing/>
    </w:pPr>
  </w:style>
  <w:style w:type="character" w:styleId="Hyperlink">
    <w:name w:val="Hyperlink"/>
    <w:basedOn w:val="DefaultParagraphFont"/>
    <w:uiPriority w:val="99"/>
    <w:unhideWhenUsed/>
    <w:rsid w:val="00887B96"/>
    <w:rPr>
      <w:color w:val="0000FF" w:themeColor="hyperlink"/>
      <w:u w:val="single"/>
    </w:rPr>
  </w:style>
  <w:style w:type="character" w:styleId="CommentReference">
    <w:name w:val="annotation reference"/>
    <w:basedOn w:val="DefaultParagraphFont"/>
    <w:uiPriority w:val="99"/>
    <w:semiHidden/>
    <w:unhideWhenUsed/>
    <w:rsid w:val="00480AB6"/>
    <w:rPr>
      <w:sz w:val="16"/>
      <w:szCs w:val="16"/>
    </w:rPr>
  </w:style>
  <w:style w:type="paragraph" w:styleId="CommentText">
    <w:name w:val="annotation text"/>
    <w:basedOn w:val="Normal"/>
    <w:link w:val="CommentTextChar"/>
    <w:uiPriority w:val="99"/>
    <w:semiHidden/>
    <w:unhideWhenUsed/>
    <w:rsid w:val="00480AB6"/>
    <w:rPr>
      <w:sz w:val="20"/>
      <w:szCs w:val="20"/>
    </w:rPr>
  </w:style>
  <w:style w:type="character" w:customStyle="1" w:styleId="CommentTextChar">
    <w:name w:val="Comment Text Char"/>
    <w:basedOn w:val="DefaultParagraphFont"/>
    <w:link w:val="CommentText"/>
    <w:uiPriority w:val="99"/>
    <w:semiHidden/>
    <w:rsid w:val="00480AB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80AB6"/>
    <w:rPr>
      <w:b/>
      <w:bCs/>
    </w:rPr>
  </w:style>
  <w:style w:type="character" w:customStyle="1" w:styleId="CommentSubjectChar">
    <w:name w:val="Comment Subject Char"/>
    <w:basedOn w:val="CommentTextChar"/>
    <w:link w:val="CommentSubject"/>
    <w:uiPriority w:val="99"/>
    <w:semiHidden/>
    <w:rsid w:val="00480AB6"/>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480A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AB6"/>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94605B"/>
    <w:rPr>
      <w:color w:val="800080" w:themeColor="followedHyperlink"/>
      <w:u w:val="single"/>
    </w:rPr>
  </w:style>
  <w:style w:type="character" w:customStyle="1" w:styleId="Heading1Char">
    <w:name w:val="Heading 1 Char"/>
    <w:basedOn w:val="DefaultParagraphFont"/>
    <w:link w:val="Heading1"/>
    <w:uiPriority w:val="9"/>
    <w:rsid w:val="00DC23E1"/>
    <w:rPr>
      <w:rFonts w:asciiTheme="majorHAnsi" w:eastAsiaTheme="majorEastAsia" w:hAnsiTheme="majorHAnsi" w:cstheme="majorBidi"/>
      <w:b/>
      <w:bCs/>
      <w:color w:val="365F91" w:themeColor="accent1" w:themeShade="BF"/>
      <w:sz w:val="28"/>
      <w:szCs w:val="28"/>
      <w:lang w:eastAsia="en-GB"/>
    </w:rPr>
  </w:style>
  <w:style w:type="paragraph" w:styleId="Revision">
    <w:name w:val="Revision"/>
    <w:hidden/>
    <w:uiPriority w:val="99"/>
    <w:semiHidden/>
    <w:rsid w:val="00DC23E1"/>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0468">
      <w:bodyDiv w:val="1"/>
      <w:marLeft w:val="0"/>
      <w:marRight w:val="0"/>
      <w:marTop w:val="0"/>
      <w:marBottom w:val="0"/>
      <w:divBdr>
        <w:top w:val="none" w:sz="0" w:space="0" w:color="auto"/>
        <w:left w:val="none" w:sz="0" w:space="0" w:color="auto"/>
        <w:bottom w:val="none" w:sz="0" w:space="0" w:color="auto"/>
        <w:right w:val="none" w:sz="0" w:space="0" w:color="auto"/>
      </w:divBdr>
      <w:divsChild>
        <w:div w:id="708459631">
          <w:marLeft w:val="0"/>
          <w:marRight w:val="-14029"/>
          <w:marTop w:val="0"/>
          <w:marBottom w:val="0"/>
          <w:divBdr>
            <w:top w:val="none" w:sz="0" w:space="0" w:color="auto"/>
            <w:left w:val="none" w:sz="0" w:space="0" w:color="auto"/>
            <w:bottom w:val="none" w:sz="0" w:space="0" w:color="auto"/>
            <w:right w:val="none" w:sz="0" w:space="0" w:color="auto"/>
          </w:divBdr>
          <w:divsChild>
            <w:div w:id="766463833">
              <w:marLeft w:val="0"/>
              <w:marRight w:val="0"/>
              <w:marTop w:val="0"/>
              <w:marBottom w:val="360"/>
              <w:divBdr>
                <w:top w:val="single" w:sz="36" w:space="12" w:color="AC145A"/>
                <w:left w:val="none" w:sz="0" w:space="21" w:color="AC145A"/>
                <w:bottom w:val="none" w:sz="0" w:space="12" w:color="AC145A"/>
                <w:right w:val="none" w:sz="0" w:space="21" w:color="AC145A"/>
              </w:divBdr>
            </w:div>
          </w:divsChild>
        </w:div>
      </w:divsChild>
    </w:div>
    <w:div w:id="1183858310">
      <w:bodyDiv w:val="1"/>
      <w:marLeft w:val="0"/>
      <w:marRight w:val="0"/>
      <w:marTop w:val="0"/>
      <w:marBottom w:val="0"/>
      <w:divBdr>
        <w:top w:val="none" w:sz="0" w:space="0" w:color="auto"/>
        <w:left w:val="none" w:sz="0" w:space="0" w:color="auto"/>
        <w:bottom w:val="none" w:sz="0" w:space="0" w:color="auto"/>
        <w:right w:val="none" w:sz="0" w:space="0" w:color="auto"/>
      </w:divBdr>
      <w:divsChild>
        <w:div w:id="1651786545">
          <w:marLeft w:val="0"/>
          <w:marRight w:val="-14029"/>
          <w:marTop w:val="0"/>
          <w:marBottom w:val="0"/>
          <w:divBdr>
            <w:top w:val="none" w:sz="0" w:space="0" w:color="auto"/>
            <w:left w:val="none" w:sz="0" w:space="0" w:color="auto"/>
            <w:bottom w:val="none" w:sz="0" w:space="0" w:color="auto"/>
            <w:right w:val="none" w:sz="0" w:space="0" w:color="auto"/>
          </w:divBdr>
          <w:divsChild>
            <w:div w:id="1367147016">
              <w:marLeft w:val="0"/>
              <w:marRight w:val="0"/>
              <w:marTop w:val="0"/>
              <w:marBottom w:val="360"/>
              <w:divBdr>
                <w:top w:val="single" w:sz="36" w:space="12" w:color="AC145A"/>
                <w:left w:val="none" w:sz="0" w:space="21" w:color="AC145A"/>
                <w:bottom w:val="none" w:sz="0" w:space="12" w:color="AC145A"/>
                <w:right w:val="none" w:sz="0" w:space="21" w:color="AC145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igital.nhs.uk/binaries/content/assets/legacy/pdf/n/j/encryption_-_good_practice_guide_230517.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2FDCF-4518-40A8-8FAF-A1E4D8BC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NHSBSA</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Gooday</dc:creator>
  <cp:lastModifiedBy>Chris Gooday</cp:lastModifiedBy>
  <cp:revision>6</cp:revision>
  <dcterms:created xsi:type="dcterms:W3CDTF">2020-01-07T13:52:00Z</dcterms:created>
  <dcterms:modified xsi:type="dcterms:W3CDTF">2020-01-07T15:01:00Z</dcterms:modified>
</cp:coreProperties>
</file>